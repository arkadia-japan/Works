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h6f5vdbx8hoa" w:id="0"/>
      <w:bookmarkEnd w:id="0"/>
      <w:r w:rsidDel="00000000" w:rsidR="00000000" w:rsidRPr="00000000">
        <w:rPr>
          <w:rFonts w:ascii="Arial Unicode MS" w:cs="Arial Unicode MS" w:eastAsia="Arial Unicode MS" w:hAnsi="Arial Unicode MS"/>
          <w:sz w:val="48"/>
          <w:szCs w:val="48"/>
          <w:rtl w:val="0"/>
        </w:rPr>
        <w:t xml:space="preserve">ローンチ台</w:t>
      </w:r>
      <w:ins w:author="Thiago" w:id="0" w:date="2025-09-04T18:25:19Z">
        <w:r w:rsidDel="00000000" w:rsidR="00000000" w:rsidRPr="00000000">
          <w:rPr>
            <w:sz w:val="48"/>
            <w:szCs w:val="48"/>
            <w:rtl w:val="0"/>
            <w:rPrChange w:author="Thiago" w:id="1" w:date="2025-09-04T18:25:19Z">
              <w:rPr>
                <w:sz w:val="48"/>
                <w:szCs w:val="48"/>
              </w:rPr>
            </w:rPrChange>
          </w:rPr>
          <w:t xml:space="preserve">　</w:t>
        </w:r>
      </w:ins>
      <w:r w:rsidDel="00000000" w:rsidR="00000000" w:rsidRPr="00000000">
        <w:rPr>
          <w:rFonts w:ascii="Arial Unicode MS" w:cs="Arial Unicode MS" w:eastAsia="Arial Unicode MS" w:hAnsi="Arial Unicode MS"/>
          <w:sz w:val="48"/>
          <w:szCs w:val="48"/>
          <w:rtl w:val="0"/>
        </w:rPr>
        <w:t xml:space="preserve">本</w:t>
      </w:r>
      <w:r w:rsidDel="00000000" w:rsidR="00000000" w:rsidRPr="00000000">
        <w:rPr>
          <w:rtl w:val="0"/>
        </w:rPr>
      </w:r>
    </w:p>
    <w:p w:rsidR="00000000" w:rsidDel="00000000" w:rsidP="00000000" w:rsidRDefault="00000000" w:rsidRPr="00000000" w14:paraId="00000002">
      <w:pPr>
        <w:pStyle w:val="Heading1"/>
        <w:rPr/>
      </w:pPr>
      <w:bookmarkStart w:colFirst="0" w:colLast="0" w:name="_t40ku4sfd47f" w:id="1"/>
      <w:bookmarkEnd w:id="1"/>
      <w:r w:rsidDel="00000000" w:rsidR="00000000" w:rsidRPr="00000000">
        <w:rPr>
          <w:rFonts w:ascii="Arial Unicode MS" w:cs="Arial Unicode MS" w:eastAsia="Arial Unicode MS" w:hAnsi="Arial Unicode MS"/>
          <w:rtl w:val="0"/>
        </w:rPr>
        <w:t xml:space="preserve">#全体タイトル：</w:t>
        <w:br w:type="textWrapping"/>
        <w:t xml:space="preserve">「いい人止まり」を卒業したいあなたへ。</w:t>
        <w:br w:type="textWrapping"/>
        <w:t xml:space="preserve">"モテる男"ではなく、"唯一無二"で選ばれる男になり</w:t>
        <w:br w:type="textWrapping"/>
        <w:t xml:space="preserve">本命女性と長期的関係を築く、令和初の恋愛メソッド</w:t>
        <w:br w:type="textWrapping"/>
        <w:t xml:space="preserve">『THE ONLY ONE』オンライン講座</w:t>
      </w:r>
    </w:p>
    <w:p w:rsidR="00000000" w:rsidDel="00000000" w:rsidP="00000000" w:rsidRDefault="00000000" w:rsidRPr="00000000" w14:paraId="00000003">
      <w:pPr>
        <w:pStyle w:val="Heading1"/>
        <w:rPr/>
      </w:pPr>
      <w:bookmarkStart w:colFirst="0" w:colLast="0" w:name="_qemyx3695xgs" w:id="2"/>
      <w:bookmarkEnd w:id="2"/>
      <w:r w:rsidDel="00000000" w:rsidR="00000000" w:rsidRPr="00000000">
        <w:rPr>
          <w:rFonts w:ascii="Arial Unicode MS" w:cs="Arial Unicode MS" w:eastAsia="Arial Unicode MS" w:hAnsi="Arial Unicode MS"/>
          <w:rtl w:val="0"/>
        </w:rPr>
        <w:t xml:space="preserve">#1話タイトル：【暴露】モテる男を目指すほど恋愛がうまくいかない衝撃の理由  </w:t>
      </w:r>
      <w:r w:rsidDel="00000000" w:rsidR="00000000" w:rsidRPr="00000000">
        <w:rPr>
          <w:rtl w:val="0"/>
        </w:rPr>
      </w:r>
    </w:p>
    <w:p w:rsidR="00000000" w:rsidDel="00000000" w:rsidP="00000000" w:rsidRDefault="00000000" w:rsidRPr="00000000" w14:paraId="00000004">
      <w:pPr>
        <w:pStyle w:val="Heading2"/>
        <w:rPr/>
      </w:pPr>
      <w:bookmarkStart w:colFirst="0" w:colLast="0" w:name="_strkxha4247q" w:id="3"/>
      <w:bookmarkEnd w:id="3"/>
      <w:r w:rsidDel="00000000" w:rsidR="00000000" w:rsidRPr="00000000">
        <w:rPr>
          <w:rFonts w:ascii="Arial Unicode MS" w:cs="Arial Unicode MS" w:eastAsia="Arial Unicode MS" w:hAnsi="Arial Unicode MS"/>
          <w:rtl w:val="0"/>
        </w:rPr>
        <w:t xml:space="preserve">【興味付け＋全体像】</w:t>
      </w:r>
    </w:p>
    <w:p w:rsidR="00000000" w:rsidDel="00000000" w:rsidP="00000000" w:rsidRDefault="00000000" w:rsidRPr="00000000" w14:paraId="00000005">
      <w:pPr>
        <w:pStyle w:val="Heading3"/>
        <w:rPr/>
      </w:pPr>
      <w:bookmarkStart w:colFirst="0" w:colLast="0" w:name="_jblfczv21iw0" w:id="4"/>
      <w:bookmarkEnd w:id="4"/>
      <w:commentRangeStart w:id="0"/>
      <w:r w:rsidDel="00000000" w:rsidR="00000000" w:rsidRPr="00000000">
        <w:rPr>
          <w:rFonts w:ascii="Arial Unicode MS" w:cs="Arial Unicode MS" w:eastAsia="Arial Unicode MS" w:hAnsi="Arial Unicode MS"/>
          <w:rtl w:val="0"/>
        </w:rPr>
        <w:t xml:space="preserve">マッチングアプリの負け組だった男が、</w:t>
        <w:br w:type="textWrapping"/>
        <w:t xml:space="preserve">某有名アイドルと付き合った方法</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b w:val="1"/>
          <w:rtl w:val="0"/>
        </w:rPr>
        <w:t xml:space="preserve">マッチングアプリの負け組だった男が、某有名アイドルと付き合った方法</w:t>
      </w:r>
      <w:r w:rsidDel="00000000" w:rsidR="00000000" w:rsidRPr="00000000">
        <w:rPr>
          <w:rFonts w:ascii="Arial Unicode MS" w:cs="Arial Unicode MS" w:eastAsia="Arial Unicode MS" w:hAnsi="Arial Unicode MS"/>
          <w:rtl w:val="0"/>
        </w:rPr>
        <w:t xml:space="preserve">、知りたいですか？</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「そんなのウソだろ」と思ったかもしれませんが、ガチの実話です。</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そして、今からこの動画を見るあなたも、彼とおなじような経験ができるかもしれません。</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その方法をお伝えするので、今から5分集中して最後まで見てください。</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あなたには、</w:t>
      </w:r>
      <w:r w:rsidDel="00000000" w:rsidR="00000000" w:rsidRPr="00000000">
        <w:rPr>
          <w:rFonts w:ascii="Arial Unicode MS" w:cs="Arial Unicode MS" w:eastAsia="Arial Unicode MS" w:hAnsi="Arial Unicode MS"/>
          <w:b w:val="1"/>
          <w:rtl w:val="0"/>
        </w:rPr>
        <w:t xml:space="preserve">過去にどうしようもないほど好きになった女性</w:t>
      </w:r>
      <w:r w:rsidDel="00000000" w:rsidR="00000000" w:rsidRPr="00000000">
        <w:rPr>
          <w:rFonts w:ascii="Arial Unicode MS" w:cs="Arial Unicode MS" w:eastAsia="Arial Unicode MS" w:hAnsi="Arial Unicode MS"/>
          <w:rtl w:val="0"/>
        </w:rPr>
        <w:t xml:space="preserve">はいますか？</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おそらく20代の方であれば、1人～2人、30代の方であれば、3～4人は思い浮かぶと思います。</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その女性はどんな女性でしたか？</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t>
      </w:r>
      <w:r w:rsidDel="00000000" w:rsidR="00000000" w:rsidRPr="00000000">
        <w:rPr>
          <w:rFonts w:ascii="Arial Unicode MS" w:cs="Arial Unicode MS" w:eastAsia="Arial Unicode MS" w:hAnsi="Arial Unicode MS"/>
          <w:rtl w:val="0"/>
        </w:rPr>
        <w:t xml:space="preserve">今田美桜や有村架純のように、</w:t>
      </w:r>
      <w:r w:rsidDel="00000000" w:rsidR="00000000" w:rsidRPr="00000000">
        <w:rPr>
          <w:rFonts w:ascii="Arial Unicode MS" w:cs="Arial Unicode MS" w:eastAsia="Arial Unicode MS" w:hAnsi="Arial Unicode MS"/>
          <w:b w:val="1"/>
          <w:rtl w:val="0"/>
        </w:rPr>
        <w:t xml:space="preserve">可愛らしくて愛嬌のある女性</w:t>
      </w:r>
      <w:r w:rsidDel="00000000" w:rsidR="00000000" w:rsidRPr="00000000">
        <w:rPr>
          <w:rFonts w:ascii="Arial Unicode MS" w:cs="Arial Unicode MS" w:eastAsia="Arial Unicode MS" w:hAnsi="Arial Unicode MS"/>
          <w:rtl w:val="0"/>
        </w:rPr>
        <w:t xml:space="preserve">でしょうか。</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それとも、吉岡里帆や浜辺美波のように、</w:t>
      </w:r>
      <w:r w:rsidDel="00000000" w:rsidR="00000000" w:rsidRPr="00000000">
        <w:rPr>
          <w:rFonts w:ascii="Arial Unicode MS" w:cs="Arial Unicode MS" w:eastAsia="Arial Unicode MS" w:hAnsi="Arial Unicode MS"/>
          <w:b w:val="1"/>
          <w:rtl w:val="0"/>
        </w:rPr>
        <w:t xml:space="preserve">透明感があって清楚な女性</w:t>
      </w:r>
      <w:r w:rsidDel="00000000" w:rsidR="00000000" w:rsidRPr="00000000">
        <w:rPr>
          <w:rFonts w:ascii="Arial Unicode MS" w:cs="Arial Unicode MS" w:eastAsia="Arial Unicode MS" w:hAnsi="Arial Unicode MS"/>
          <w:rtl w:val="0"/>
        </w:rPr>
        <w:t xml:space="preserve">でしょうか。</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あるいは、長澤まさみや綾瀬はるかのように、</w:t>
      </w:r>
      <w:r w:rsidDel="00000000" w:rsidR="00000000" w:rsidRPr="00000000">
        <w:rPr>
          <w:rFonts w:ascii="Arial Unicode MS" w:cs="Arial Unicode MS" w:eastAsia="Arial Unicode MS" w:hAnsi="Arial Unicode MS"/>
          <w:b w:val="1"/>
          <w:rtl w:val="0"/>
        </w:rPr>
        <w:t xml:space="preserve">スタイルが良くて包容力のあるお姉さん系の女性</w:t>
      </w:r>
      <w:r w:rsidDel="00000000" w:rsidR="00000000" w:rsidRPr="00000000">
        <w:rPr>
          <w:rFonts w:ascii="Arial Unicode MS" w:cs="Arial Unicode MS" w:eastAsia="Arial Unicode MS" w:hAnsi="Arial Unicode MS"/>
          <w:rtl w:val="0"/>
        </w:rPr>
        <w:t xml:space="preserve">でしょうか。</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Fonts w:ascii="Arial Unicode MS" w:cs="Arial Unicode MS" w:eastAsia="Arial Unicode MS" w:hAnsi="Arial Unicode MS"/>
          <w:rtl w:val="0"/>
        </w:rPr>
        <w:t xml:space="preserve">もし、こういったあなたが狂うほど</w:t>
      </w:r>
      <w:r w:rsidDel="00000000" w:rsidR="00000000" w:rsidRPr="00000000">
        <w:rPr>
          <w:rFonts w:ascii="Arial Unicode MS" w:cs="Arial Unicode MS" w:eastAsia="Arial Unicode MS" w:hAnsi="Arial Unicode MS"/>
          <w:b w:val="1"/>
          <w:rtl w:val="0"/>
        </w:rPr>
        <w:t xml:space="preserve">好きな女性と付き合うことができたら、あなたは何がしたいですか？</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・一緒に同棲生活をして、仕事から帰ってきたら好きな女性が笑顔で迎えてくれる毎日</w:t>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・週末、行きつけのカフェやデートでまったり過ごしたり</w:t>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・お互いの家でゆっくりネットフリックスで映画を見たり</w:t>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・ドライブで絶景の夜景を一緒に見たり</w:t>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・夏の夜に浴衣姿で花火大会に行ったり</w:t>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・クリスマスにサンタのコスプレをしたり</w:t>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・ディズニーランドやUSJで2人だけの世界に入り浸ったり</w:t>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・貸し切りの温泉旅館で混浴を楽しんだり</w:t>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・時にはラブホテルに行って、誰にも見せれないような情熱的なセックスをしたり</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好きになった女性とこういったことができたら…</w:t>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あなたはどんな感情になりますか？</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 xml:space="preserve">その一方で、あなたはきっと今まで恋愛でたくさん悔しい思いをしてきたのではないでしょうか。</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Fonts w:ascii="Arial Unicode MS" w:cs="Arial Unicode MS" w:eastAsia="Arial Unicode MS" w:hAnsi="Arial Unicode MS"/>
          <w:rtl w:val="0"/>
        </w:rPr>
        <w:t xml:space="preserve">・好きな女性がいたけど勇気を出してアプローチができなかったり</w:t>
      </w:r>
    </w:p>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・好きな女性と連絡はできていたけど、連絡が返ってこなくなってしまったり</w:t>
      </w:r>
    </w:p>
    <w:p w:rsidR="00000000" w:rsidDel="00000000" w:rsidP="00000000" w:rsidRDefault="00000000" w:rsidRPr="00000000" w14:paraId="0000002A">
      <w:pPr>
        <w:rPr/>
      </w:pPr>
      <w:r w:rsidDel="00000000" w:rsidR="00000000" w:rsidRPr="00000000">
        <w:rPr>
          <w:rFonts w:ascii="Arial Unicode MS" w:cs="Arial Unicode MS" w:eastAsia="Arial Unicode MS" w:hAnsi="Arial Unicode MS"/>
          <w:rtl w:val="0"/>
        </w:rPr>
        <w:t xml:space="preserve">・好きな女性とデートはできたけど、「友達としてはいい人なんだけど」と恋愛対象になれなかったり</w:t>
      </w:r>
    </w:p>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・ときには、好きな女性が他の男に取られてしまったこともあるでしょう。</w:t>
      </w:r>
    </w:p>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rtl w:val="0"/>
        </w:rPr>
        <w:t xml:space="preserve">・しかもよりによって、彼女たちが好きになる男はチャラい男やヤンキーといったクズそうな男ばかり。</w:t>
      </w:r>
    </w:p>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b w:val="1"/>
          <w:rtl w:val="0"/>
        </w:rPr>
        <w:t xml:space="preserve">「なんで、誠実で優しくしているのに、俺を選ばないんだ」</w:t>
      </w:r>
      <w:r w:rsidDel="00000000" w:rsidR="00000000" w:rsidRPr="00000000">
        <w:rPr>
          <w:rFonts w:ascii="Arial Unicode MS" w:cs="Arial Unicode MS" w:eastAsia="Arial Unicode MS" w:hAnsi="Arial Unicode MS"/>
          <w:rtl w:val="0"/>
        </w:rPr>
        <w:t xml:space="preserve">って悔しい思いをしたこともあると思います。</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Fonts w:ascii="Arial Unicode MS" w:cs="Arial Unicode MS" w:eastAsia="Arial Unicode MS" w:hAnsi="Arial Unicode MS"/>
          <w:rtl w:val="0"/>
        </w:rPr>
        <w:t xml:space="preserve">僕も同じことを思ってました。</w:t>
      </w:r>
    </w:p>
    <w:p w:rsidR="00000000" w:rsidDel="00000000" w:rsidP="00000000" w:rsidRDefault="00000000" w:rsidRPr="00000000" w14:paraId="00000030">
      <w:pPr>
        <w:rPr/>
      </w:pPr>
      <w:r w:rsidDel="00000000" w:rsidR="00000000" w:rsidRPr="00000000">
        <w:rPr>
          <w:rFonts w:ascii="Arial Unicode MS" w:cs="Arial Unicode MS" w:eastAsia="Arial Unicode MS" w:hAnsi="Arial Unicode MS"/>
          <w:rtl w:val="0"/>
        </w:rPr>
        <w:t xml:space="preserve">めちゃくちゃ悔しくて、自分を責めて、ダメな自分を変えたくて、いろんな恋愛本や情報商材を買い漁りました。</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Fonts w:ascii="Arial Unicode MS" w:cs="Arial Unicode MS" w:eastAsia="Arial Unicode MS" w:hAnsi="Arial Unicode MS"/>
          <w:rtl w:val="0"/>
        </w:rPr>
        <w:t xml:space="preserve">でも、どれだけ学んでも頑張っても</w:t>
      </w:r>
      <w:r w:rsidDel="00000000" w:rsidR="00000000" w:rsidRPr="00000000">
        <w:rPr>
          <w:rFonts w:ascii="Arial Unicode MS" w:cs="Arial Unicode MS" w:eastAsia="Arial Unicode MS" w:hAnsi="Arial Unicode MS"/>
          <w:b w:val="1"/>
          <w:rtl w:val="0"/>
        </w:rPr>
        <w:t xml:space="preserve">好きになる女性ほど手に入らない</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33">
      <w:pPr>
        <w:rPr/>
      </w:pPr>
      <w:r w:rsidDel="00000000" w:rsidR="00000000" w:rsidRPr="00000000">
        <w:rPr>
          <w:rFonts w:ascii="Arial Unicode MS" w:cs="Arial Unicode MS" w:eastAsia="Arial Unicode MS" w:hAnsi="Arial Unicode MS"/>
          <w:rtl w:val="0"/>
        </w:rPr>
        <w:t xml:space="preserve">モテる男を目指すほど、</w:t>
      </w:r>
      <w:r w:rsidDel="00000000" w:rsidR="00000000" w:rsidRPr="00000000">
        <w:rPr>
          <w:rFonts w:ascii="Arial Unicode MS" w:cs="Arial Unicode MS" w:eastAsia="Arial Unicode MS" w:hAnsi="Arial Unicode MS"/>
          <w:b w:val="1"/>
          <w:rtl w:val="0"/>
        </w:rPr>
        <w:t xml:space="preserve">自分ではない何者かになろうとしている自分</w:t>
      </w:r>
      <w:r w:rsidDel="00000000" w:rsidR="00000000" w:rsidRPr="00000000">
        <w:rPr>
          <w:rFonts w:ascii="Arial Unicode MS" w:cs="Arial Unicode MS" w:eastAsia="Arial Unicode MS" w:hAnsi="Arial Unicode MS"/>
          <w:rtl w:val="0"/>
        </w:rPr>
        <w:t xml:space="preserve">に気づいて、そんな自分に嫌気がさしたり、</w:t>
      </w:r>
    </w:p>
    <w:p w:rsidR="00000000" w:rsidDel="00000000" w:rsidP="00000000" w:rsidRDefault="00000000" w:rsidRPr="00000000" w14:paraId="00000034">
      <w:pPr>
        <w:rPr/>
      </w:pPr>
      <w:r w:rsidDel="00000000" w:rsidR="00000000" w:rsidRPr="00000000">
        <w:rPr>
          <w:rFonts w:ascii="Arial Unicode MS" w:cs="Arial Unicode MS" w:eastAsia="Arial Unicode MS" w:hAnsi="Arial Unicode MS"/>
          <w:rtl w:val="0"/>
        </w:rPr>
        <w:t xml:space="preserve">こんなにやっても変われない自分ってどれだけダメなんだと</w:t>
      </w:r>
      <w:r w:rsidDel="00000000" w:rsidR="00000000" w:rsidRPr="00000000">
        <w:rPr>
          <w:rFonts w:ascii="Arial Unicode MS" w:cs="Arial Unicode MS" w:eastAsia="Arial Unicode MS" w:hAnsi="Arial Unicode MS"/>
          <w:b w:val="1"/>
          <w:rtl w:val="0"/>
        </w:rPr>
        <w:t xml:space="preserve">自己否定に陥ったり</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Fonts w:ascii="Arial Unicode MS" w:cs="Arial Unicode MS" w:eastAsia="Arial Unicode MS" w:hAnsi="Arial Unicode MS"/>
          <w:rtl w:val="0"/>
        </w:rPr>
        <w:t xml:space="preserve">きっとあなたも、好きになった女性を手に入れるために、モテる男になろうとして、たくさん恋愛を学んで頑張って試してきたんではないでしょうか？</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Fonts w:ascii="Arial Unicode MS" w:cs="Arial Unicode MS" w:eastAsia="Arial Unicode MS" w:hAnsi="Arial Unicode MS"/>
          <w:b w:val="1"/>
          <w:rtl w:val="0"/>
        </w:rPr>
        <w:t xml:space="preserve">でも、もし、モテる男を目指していることこそが恋愛がうまくいかない原因だとしたら…？</w:t>
      </w:r>
    </w:p>
    <w:p w:rsidR="00000000" w:rsidDel="00000000" w:rsidP="00000000" w:rsidRDefault="00000000" w:rsidRPr="00000000" w14:paraId="00000039">
      <w:pPr>
        <w:rPr>
          <w:b w:val="1"/>
        </w:rPr>
      </w:pPr>
      <w:r w:rsidDel="00000000" w:rsidR="00000000" w:rsidRPr="00000000">
        <w:rPr>
          <w:rFonts w:ascii="Arial Unicode MS" w:cs="Arial Unicode MS" w:eastAsia="Arial Unicode MS" w:hAnsi="Arial Unicode MS"/>
          <w:b w:val="1"/>
          <w:rtl w:val="0"/>
        </w:rPr>
        <w:t xml:space="preserve">そう、実はあなたのようないい人で優しい男がモテる男を目指してしまう…これこそが恋愛がうまくいかない原因になっているとしたら…</w:t>
      </w:r>
      <w:r w:rsidDel="00000000" w:rsidR="00000000" w:rsidRPr="00000000">
        <w:rPr>
          <w:rtl w:val="0"/>
        </w:rPr>
      </w:r>
    </w:p>
    <w:p w:rsidR="00000000" w:rsidDel="00000000" w:rsidP="00000000" w:rsidRDefault="00000000" w:rsidRPr="00000000" w14:paraId="0000003A">
      <w:pPr>
        <w:rPr/>
      </w:pPr>
      <w:r w:rsidDel="00000000" w:rsidR="00000000" w:rsidRPr="00000000">
        <w:rPr>
          <w:rFonts w:ascii="Arial Unicode MS" w:cs="Arial Unicode MS" w:eastAsia="Arial Unicode MS" w:hAnsi="Arial Unicode MS"/>
          <w:rtl w:val="0"/>
        </w:rPr>
        <w:t xml:space="preserve">「え、だってモテたいんだから、モテる男を目指すに決まってるじゃん！！」そう思う気持ちも無理はありません。</w:t>
      </w:r>
    </w:p>
    <w:p w:rsidR="00000000" w:rsidDel="00000000" w:rsidP="00000000" w:rsidRDefault="00000000" w:rsidRPr="00000000" w14:paraId="0000003B">
      <w:pPr>
        <w:rPr/>
      </w:pPr>
      <w:r w:rsidDel="00000000" w:rsidR="00000000" w:rsidRPr="00000000">
        <w:rPr>
          <w:rFonts w:ascii="Arial Unicode MS" w:cs="Arial Unicode MS" w:eastAsia="Arial Unicode MS" w:hAnsi="Arial Unicode MS"/>
          <w:rtl w:val="0"/>
        </w:rPr>
        <w:t xml:space="preserve">でも、これは僕が</w:t>
      </w:r>
      <w:r w:rsidDel="00000000" w:rsidR="00000000" w:rsidRPr="00000000">
        <w:rPr>
          <w:rFonts w:ascii="Arial Unicode MS" w:cs="Arial Unicode MS" w:eastAsia="Arial Unicode MS" w:hAnsi="Arial Unicode MS"/>
          <w:b w:val="1"/>
          <w:rtl w:val="0"/>
        </w:rPr>
        <w:t xml:space="preserve">1万人以上の女性にアプローチ</w:t>
      </w:r>
      <w:r w:rsidDel="00000000" w:rsidR="00000000" w:rsidRPr="00000000">
        <w:rPr>
          <w:rFonts w:ascii="Arial Unicode MS" w:cs="Arial Unicode MS" w:eastAsia="Arial Unicode MS" w:hAnsi="Arial Unicode MS"/>
          <w:rtl w:val="0"/>
        </w:rPr>
        <w:t xml:space="preserve">し、</w:t>
      </w:r>
      <w:r w:rsidDel="00000000" w:rsidR="00000000" w:rsidRPr="00000000">
        <w:rPr>
          <w:rFonts w:ascii="Arial Unicode MS" w:cs="Arial Unicode MS" w:eastAsia="Arial Unicode MS" w:hAnsi="Arial Unicode MS"/>
          <w:b w:val="1"/>
          <w:rtl w:val="0"/>
        </w:rPr>
        <w:t xml:space="preserve">300人以上の恋愛相談</w:t>
      </w:r>
      <w:r w:rsidDel="00000000" w:rsidR="00000000" w:rsidRPr="00000000">
        <w:rPr>
          <w:rFonts w:ascii="Arial Unicode MS" w:cs="Arial Unicode MS" w:eastAsia="Arial Unicode MS" w:hAnsi="Arial Unicode MS"/>
          <w:rtl w:val="0"/>
        </w:rPr>
        <w:t xml:space="preserve">に乗ってきた経験から断言できることです。</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Fonts w:ascii="Arial Unicode MS" w:cs="Arial Unicode MS" w:eastAsia="Arial Unicode MS" w:hAnsi="Arial Unicode MS"/>
          <w:rtl w:val="0"/>
        </w:rPr>
        <w:t xml:space="preserve">では、なぜ、モテる男を目指せば目指すほど、好きな女性は遠のいてしまうのか？</w:t>
      </w:r>
    </w:p>
    <w:p w:rsidR="00000000" w:rsidDel="00000000" w:rsidP="00000000" w:rsidRDefault="00000000" w:rsidRPr="00000000" w14:paraId="0000003E">
      <w:pPr>
        <w:rPr/>
      </w:pPr>
      <w:r w:rsidDel="00000000" w:rsidR="00000000" w:rsidRPr="00000000">
        <w:rPr>
          <w:rFonts w:ascii="Arial Unicode MS" w:cs="Arial Unicode MS" w:eastAsia="Arial Unicode MS" w:hAnsi="Arial Unicode MS"/>
          <w:rtl w:val="0"/>
        </w:rPr>
        <w:t xml:space="preserve">その答えは、この動画を見ればすべてわかります。</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Fonts w:ascii="Arial Unicode MS" w:cs="Arial Unicode MS" w:eastAsia="Arial Unicode MS" w:hAnsi="Arial Unicode MS"/>
          <w:rtl w:val="0"/>
        </w:rPr>
        <w:t xml:space="preserve">ご挨拶が遅くなりました。</w:t>
      </w:r>
    </w:p>
    <w:p w:rsidR="00000000" w:rsidDel="00000000" w:rsidP="00000000" w:rsidRDefault="00000000" w:rsidRPr="00000000" w14:paraId="00000042">
      <w:pPr>
        <w:rPr/>
      </w:pPr>
      <w:r w:rsidDel="00000000" w:rsidR="00000000" w:rsidRPr="00000000">
        <w:rPr>
          <w:rFonts w:ascii="Arial Unicode MS" w:cs="Arial Unicode MS" w:eastAsia="Arial Unicode MS" w:hAnsi="Arial Unicode MS"/>
          <w:rtl w:val="0"/>
        </w:rPr>
        <w:t xml:space="preserve">改めまして、けいじと申します。</w:t>
      </w:r>
    </w:p>
    <w:p w:rsidR="00000000" w:rsidDel="00000000" w:rsidP="00000000" w:rsidRDefault="00000000" w:rsidRPr="00000000" w14:paraId="00000043">
      <w:pPr>
        <w:rPr/>
      </w:pPr>
      <w:r w:rsidDel="00000000" w:rsidR="00000000" w:rsidRPr="00000000">
        <w:rPr>
          <w:rFonts w:ascii="Arial Unicode MS" w:cs="Arial Unicode MS" w:eastAsia="Arial Unicode MS" w:hAnsi="Arial Unicode MS"/>
          <w:rtl w:val="0"/>
        </w:rPr>
        <w:t xml:space="preserve">この度は、</w:t>
      </w:r>
      <w:r w:rsidDel="00000000" w:rsidR="00000000" w:rsidRPr="00000000">
        <w:rPr>
          <w:rFonts w:ascii="Arial Unicode MS" w:cs="Arial Unicode MS" w:eastAsia="Arial Unicode MS" w:hAnsi="Arial Unicode MS"/>
          <w:b w:val="1"/>
          <w:rtl w:val="0"/>
        </w:rPr>
        <w:t xml:space="preserve">『THE ONLY ONE』</w:t>
      </w:r>
      <w:r w:rsidDel="00000000" w:rsidR="00000000" w:rsidRPr="00000000">
        <w:rPr>
          <w:rFonts w:ascii="Arial Unicode MS" w:cs="Arial Unicode MS" w:eastAsia="Arial Unicode MS" w:hAnsi="Arial Unicode MS"/>
          <w:rtl w:val="0"/>
        </w:rPr>
        <w:t xml:space="preserve">オンライン講座に申し込みいただきありがとうございます。</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Fonts w:ascii="Arial Unicode MS" w:cs="Arial Unicode MS" w:eastAsia="Arial Unicode MS" w:hAnsi="Arial Unicode MS"/>
          <w:rtl w:val="0"/>
        </w:rPr>
        <w:t xml:space="preserve">これから7話の動画をあなたにお届けしていきます。</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Fonts w:ascii="Arial Unicode MS" w:cs="Arial Unicode MS" w:eastAsia="Arial Unicode MS" w:hAnsi="Arial Unicode MS"/>
          <w:rtl w:val="0"/>
        </w:rPr>
        <w:t xml:space="preserve">今回の講座では、</w:t>
      </w:r>
      <w:r w:rsidDel="00000000" w:rsidR="00000000" w:rsidRPr="00000000">
        <w:rPr>
          <w:rFonts w:ascii="Arial Unicode MS" w:cs="Arial Unicode MS" w:eastAsia="Arial Unicode MS" w:hAnsi="Arial Unicode MS"/>
          <w:b w:val="1"/>
          <w:rtl w:val="0"/>
        </w:rPr>
        <w:t xml:space="preserve">巷では一切語られていない、YoutubeやSNSでも話せない、恋愛の真実と本質</w:t>
      </w:r>
      <w:r w:rsidDel="00000000" w:rsidR="00000000" w:rsidRPr="00000000">
        <w:rPr>
          <w:rFonts w:ascii="Arial Unicode MS" w:cs="Arial Unicode MS" w:eastAsia="Arial Unicode MS" w:hAnsi="Arial Unicode MS"/>
          <w:rtl w:val="0"/>
        </w:rPr>
        <w:t xml:space="preserve">を出し惜しみせずにあなたにお伝えしていきます。</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Fonts w:ascii="Arial Unicode MS" w:cs="Arial Unicode MS" w:eastAsia="Arial Unicode MS" w:hAnsi="Arial Unicode MS"/>
          <w:rtl w:val="0"/>
        </w:rPr>
        <w:t xml:space="preserve">この講座は</w:t>
      </w:r>
      <w:r w:rsidDel="00000000" w:rsidR="00000000" w:rsidRPr="00000000">
        <w:rPr>
          <w:rFonts w:ascii="Arial Unicode MS" w:cs="Arial Unicode MS" w:eastAsia="Arial Unicode MS" w:hAnsi="Arial Unicode MS"/>
          <w:b w:val="1"/>
          <w:rtl w:val="0"/>
        </w:rPr>
        <w:t xml:space="preserve">完全無料で提供</w:t>
      </w:r>
      <w:r w:rsidDel="00000000" w:rsidR="00000000" w:rsidRPr="00000000">
        <w:rPr>
          <w:rFonts w:ascii="Arial Unicode MS" w:cs="Arial Unicode MS" w:eastAsia="Arial Unicode MS" w:hAnsi="Arial Unicode MS"/>
          <w:rtl w:val="0"/>
        </w:rPr>
        <w:t xml:space="preserve">していきますが、ハッキリ言ってそのへんの有料の教材よりもはるかに価値のあるものであると自負しています。</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Fonts w:ascii="Arial Unicode MS" w:cs="Arial Unicode MS" w:eastAsia="Arial Unicode MS" w:hAnsi="Arial Unicode MS"/>
          <w:rtl w:val="0"/>
        </w:rPr>
        <w:t xml:space="preserve">なぜなら、僕が今まで</w:t>
      </w:r>
      <w:r w:rsidDel="00000000" w:rsidR="00000000" w:rsidRPr="00000000">
        <w:rPr>
          <w:rFonts w:ascii="Arial Unicode MS" w:cs="Arial Unicode MS" w:eastAsia="Arial Unicode MS" w:hAnsi="Arial Unicode MS"/>
          <w:b w:val="1"/>
          <w:rtl w:val="0"/>
        </w:rPr>
        <w:t xml:space="preserve">2190時間の恋愛活動時間</w:t>
      </w:r>
      <w:r w:rsidDel="00000000" w:rsidR="00000000" w:rsidRPr="00000000">
        <w:rPr>
          <w:rFonts w:ascii="Arial Unicode MS" w:cs="Arial Unicode MS" w:eastAsia="Arial Unicode MS" w:hAnsi="Arial Unicode MS"/>
          <w:rtl w:val="0"/>
        </w:rPr>
        <w:t xml:space="preserve">を経て</w:t>
      </w:r>
      <w:r w:rsidDel="00000000" w:rsidR="00000000" w:rsidRPr="00000000">
        <w:rPr>
          <w:rFonts w:ascii="Arial Unicode MS" w:cs="Arial Unicode MS" w:eastAsia="Arial Unicode MS" w:hAnsi="Arial Unicode MS"/>
          <w:b w:val="1"/>
          <w:rtl w:val="0"/>
        </w:rPr>
        <w:t xml:space="preserve">1万人以上の女性</w:t>
      </w:r>
      <w:r w:rsidDel="00000000" w:rsidR="00000000" w:rsidRPr="00000000">
        <w:rPr>
          <w:rFonts w:ascii="Arial Unicode MS" w:cs="Arial Unicode MS" w:eastAsia="Arial Unicode MS" w:hAnsi="Arial Unicode MS"/>
          <w:rtl w:val="0"/>
        </w:rPr>
        <w:t xml:space="preserve">と対峙してきた経験、合計で</w:t>
      </w:r>
      <w:r w:rsidDel="00000000" w:rsidR="00000000" w:rsidRPr="00000000">
        <w:rPr>
          <w:rFonts w:ascii="Arial Unicode MS" w:cs="Arial Unicode MS" w:eastAsia="Arial Unicode MS" w:hAnsi="Arial Unicode MS"/>
          <w:b w:val="1"/>
          <w:rtl w:val="0"/>
        </w:rPr>
        <w:t xml:space="preserve">1000万以上の自己投資</w:t>
      </w:r>
      <w:r w:rsidDel="00000000" w:rsidR="00000000" w:rsidRPr="00000000">
        <w:rPr>
          <w:rFonts w:ascii="Arial Unicode MS" w:cs="Arial Unicode MS" w:eastAsia="Arial Unicode MS" w:hAnsi="Arial Unicode MS"/>
          <w:rtl w:val="0"/>
        </w:rPr>
        <w:t xml:space="preserve">を経て学び実践してきた知恵をすべて詰め込んでいるからです。</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Fonts w:ascii="Arial Unicode MS" w:cs="Arial Unicode MS" w:eastAsia="Arial Unicode MS" w:hAnsi="Arial Unicode MS"/>
          <w:rtl w:val="0"/>
        </w:rPr>
        <w:t xml:space="preserve">冒頭でもお伝えした通り、</w:t>
      </w:r>
      <w:r w:rsidDel="00000000" w:rsidR="00000000" w:rsidRPr="00000000">
        <w:rPr>
          <w:rFonts w:ascii="Arial Unicode MS" w:cs="Arial Unicode MS" w:eastAsia="Arial Unicode MS" w:hAnsi="Arial Unicode MS"/>
          <w:rtl w:val="0"/>
        </w:rPr>
        <w:t xml:space="preserve">僕は元々好きな女性にはとことん相手にされない男でした。26歳になるまではろくな恋愛もできずいい人止まりだったんですが、今回お伝えしていく方法を使って、</w:t>
      </w:r>
      <w:r w:rsidDel="00000000" w:rsidR="00000000" w:rsidRPr="00000000">
        <w:rPr>
          <w:rFonts w:ascii="Arial Unicode MS" w:cs="Arial Unicode MS" w:eastAsia="Arial Unicode MS" w:hAnsi="Arial Unicode MS"/>
          <w:b w:val="1"/>
          <w:rtl w:val="0"/>
        </w:rPr>
        <w:t xml:space="preserve">300人以上の女性とデート</w:t>
      </w:r>
      <w:r w:rsidDel="00000000" w:rsidR="00000000" w:rsidRPr="00000000">
        <w:rPr>
          <w:rFonts w:ascii="Arial Unicode MS" w:cs="Arial Unicode MS" w:eastAsia="Arial Unicode MS" w:hAnsi="Arial Unicode MS"/>
          <w:rtl w:val="0"/>
        </w:rPr>
        <w:t xml:space="preserve">し、自分の好きになった女性と付き合えるようになりました。</w:t>
      </w:r>
    </w:p>
    <w:p w:rsidR="00000000" w:rsidDel="00000000" w:rsidP="00000000" w:rsidRDefault="00000000" w:rsidRPr="00000000" w14:paraId="0000004E">
      <w:pPr>
        <w:rPr/>
      </w:pPr>
      <w:r w:rsidDel="00000000" w:rsidR="00000000" w:rsidRPr="00000000">
        <w:rPr>
          <w:rFonts w:ascii="Arial Unicode MS" w:cs="Arial Unicode MS" w:eastAsia="Arial Unicode MS" w:hAnsi="Arial Unicode MS"/>
          <w:rtl w:val="0"/>
        </w:rPr>
        <w:t xml:space="preserve">今では結婚し、</w:t>
      </w:r>
      <w:commentRangeStart w:id="1"/>
      <w:r w:rsidDel="00000000" w:rsidR="00000000" w:rsidRPr="00000000">
        <w:rPr>
          <w:rtl w:val="0"/>
        </w:rPr>
        <w:t xml:space="preserve">★</w:t>
      </w:r>
      <w:r w:rsidDel="00000000" w:rsidR="00000000" w:rsidRPr="00000000">
        <w:rPr>
          <w:rFonts w:ascii="Arial Unicode MS" w:cs="Arial Unicode MS" w:eastAsia="Arial Unicode MS" w:hAnsi="Arial Unicode MS"/>
          <w:b w:val="1"/>
          <w:rtl w:val="0"/>
        </w:rPr>
        <w:t xml:space="preserve">愛する妻と田舎で</w:t>
      </w:r>
      <w:commentRangeEnd w:id="1"/>
      <w:r w:rsidDel="00000000" w:rsidR="00000000" w:rsidRPr="00000000">
        <w:commentReference w:id="1"/>
      </w:r>
      <w:r w:rsidDel="00000000" w:rsidR="00000000" w:rsidRPr="00000000">
        <w:rPr>
          <w:rFonts w:ascii="Arial Unicode MS" w:cs="Arial Unicode MS" w:eastAsia="Arial Unicode MS" w:hAnsi="Arial Unicode MS"/>
          <w:rtl w:val="0"/>
        </w:rPr>
        <w:t xml:space="preserve">ゆったり暮らしてます。</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Fonts w:ascii="Arial Unicode MS" w:cs="Arial Unicode MS" w:eastAsia="Arial Unicode MS" w:hAnsi="Arial Unicode MS"/>
          <w:rtl w:val="0"/>
        </w:rPr>
        <w:t xml:space="preserve">そして、これは僕だけでなく、この方法を実践した僕の恋愛コンサル生からもたくさんの成果報告をもらってます。</w:t>
        <w:br w:type="textWrapping"/>
      </w:r>
    </w:p>
    <w:p w:rsidR="00000000" w:rsidDel="00000000" w:rsidP="00000000" w:rsidRDefault="00000000" w:rsidRPr="00000000" w14:paraId="00000051">
      <w:pPr>
        <w:rPr/>
      </w:pPr>
      <w:r w:rsidDel="00000000" w:rsidR="00000000" w:rsidRPr="00000000">
        <w:rPr>
          <w:rFonts w:ascii="Arial Unicode MS" w:cs="Arial Unicode MS" w:eastAsia="Arial Unicode MS" w:hAnsi="Arial Unicode MS"/>
          <w:rtl w:val="0"/>
        </w:rPr>
        <w:t xml:space="preserve">・普通のアラフォー男性がマッチングアプリを使ってたった半年で</w:t>
      </w:r>
      <w:r w:rsidDel="00000000" w:rsidR="00000000" w:rsidRPr="00000000">
        <w:rPr>
          <w:rFonts w:ascii="Arial Unicode MS" w:cs="Arial Unicode MS" w:eastAsia="Arial Unicode MS" w:hAnsi="Arial Unicode MS"/>
          <w:b w:val="1"/>
          <w:rtl w:val="0"/>
        </w:rPr>
        <w:t xml:space="preserve">有名アイドル</w:t>
      </w:r>
      <w:r w:rsidDel="00000000" w:rsidR="00000000" w:rsidRPr="00000000">
        <w:rPr>
          <w:rFonts w:ascii="Arial Unicode MS" w:cs="Arial Unicode MS" w:eastAsia="Arial Unicode MS" w:hAnsi="Arial Unicode MS"/>
          <w:rtl w:val="0"/>
        </w:rPr>
        <w:t xml:space="preserve">と付き合ったり、</w:t>
      </w:r>
    </w:p>
    <w:p w:rsidR="00000000" w:rsidDel="00000000" w:rsidP="00000000" w:rsidRDefault="00000000" w:rsidRPr="00000000" w14:paraId="00000052">
      <w:pPr>
        <w:rPr/>
      </w:pPr>
      <w:r w:rsidDel="00000000" w:rsidR="00000000" w:rsidRPr="00000000">
        <w:rPr>
          <w:rFonts w:ascii="Arial Unicode MS" w:cs="Arial Unicode MS" w:eastAsia="Arial Unicode MS" w:hAnsi="Arial Unicode MS"/>
          <w:rtl w:val="0"/>
        </w:rPr>
        <w:t xml:space="preserve">・彼女いない歴年齢だった会社員男性が</w:t>
      </w:r>
      <w:r w:rsidDel="00000000" w:rsidR="00000000" w:rsidRPr="00000000">
        <w:rPr>
          <w:rFonts w:ascii="Arial Unicode MS" w:cs="Arial Unicode MS" w:eastAsia="Arial Unicode MS" w:hAnsi="Arial Unicode MS"/>
          <w:b w:val="1"/>
          <w:rtl w:val="0"/>
        </w:rPr>
        <w:t xml:space="preserve">大学生の彼女をGET</w:t>
      </w:r>
      <w:r w:rsidDel="00000000" w:rsidR="00000000" w:rsidRPr="00000000">
        <w:rPr>
          <w:rFonts w:ascii="Arial Unicode MS" w:cs="Arial Unicode MS" w:eastAsia="Arial Unicode MS" w:hAnsi="Arial Unicode MS"/>
          <w:rtl w:val="0"/>
        </w:rPr>
        <w:t xml:space="preserve">したり、</w:t>
      </w:r>
    </w:p>
    <w:p w:rsidR="00000000" w:rsidDel="00000000" w:rsidP="00000000" w:rsidRDefault="00000000" w:rsidRPr="00000000" w14:paraId="00000053">
      <w:pPr>
        <w:rPr/>
      </w:pPr>
      <w:r w:rsidDel="00000000" w:rsidR="00000000" w:rsidRPr="00000000">
        <w:rPr>
          <w:rFonts w:ascii="Arial Unicode MS" w:cs="Arial Unicode MS" w:eastAsia="Arial Unicode MS" w:hAnsi="Arial Unicode MS"/>
          <w:rtl w:val="0"/>
        </w:rPr>
        <w:t xml:space="preserve">・アラフォーのバツイチだった男性がマッチングアプリWithで</w:t>
      </w:r>
      <w:r w:rsidDel="00000000" w:rsidR="00000000" w:rsidRPr="00000000">
        <w:rPr>
          <w:rFonts w:ascii="Arial Unicode MS" w:cs="Arial Unicode MS" w:eastAsia="Arial Unicode MS" w:hAnsi="Arial Unicode MS"/>
          <w:b w:val="1"/>
          <w:rtl w:val="0"/>
        </w:rPr>
        <w:t xml:space="preserve">20代の本命女性と結婚</w:t>
      </w:r>
      <w:r w:rsidDel="00000000" w:rsidR="00000000" w:rsidRPr="00000000">
        <w:rPr>
          <w:rFonts w:ascii="Arial Unicode MS" w:cs="Arial Unicode MS" w:eastAsia="Arial Unicode MS" w:hAnsi="Arial Unicode MS"/>
          <w:rtl w:val="0"/>
        </w:rPr>
        <w:t xml:space="preserve">したり、</w:t>
      </w:r>
    </w:p>
    <w:p w:rsidR="00000000" w:rsidDel="00000000" w:rsidP="00000000" w:rsidRDefault="00000000" w:rsidRPr="00000000" w14:paraId="00000054">
      <w:pPr>
        <w:rPr/>
      </w:pPr>
      <w:r w:rsidDel="00000000" w:rsidR="00000000" w:rsidRPr="00000000">
        <w:rPr>
          <w:rFonts w:ascii="Arial Unicode MS" w:cs="Arial Unicode MS" w:eastAsia="Arial Unicode MS" w:hAnsi="Arial Unicode MS"/>
          <w:rtl w:val="0"/>
        </w:rPr>
        <w:t xml:space="preserve">・ほとんど恋愛経験のなかった30代男性がマッチングアプリ</w:t>
      </w:r>
      <w:r w:rsidDel="00000000" w:rsidR="00000000" w:rsidRPr="00000000">
        <w:rPr>
          <w:rFonts w:ascii="Arial Unicode MS" w:cs="Arial Unicode MS" w:eastAsia="Arial Unicode MS" w:hAnsi="Arial Unicode MS"/>
          <w:b w:val="1"/>
          <w:rtl w:val="0"/>
        </w:rPr>
        <w:t xml:space="preserve">ペアーズで出会った女性と結婚</w:t>
      </w:r>
      <w:r w:rsidDel="00000000" w:rsidR="00000000" w:rsidRPr="00000000">
        <w:rPr>
          <w:rFonts w:ascii="Arial Unicode MS" w:cs="Arial Unicode MS" w:eastAsia="Arial Unicode MS" w:hAnsi="Arial Unicode MS"/>
          <w:rtl w:val="0"/>
        </w:rPr>
        <w:t xml:space="preserve">したり、</w:t>
      </w:r>
    </w:p>
    <w:p w:rsidR="00000000" w:rsidDel="00000000" w:rsidP="00000000" w:rsidRDefault="00000000" w:rsidRPr="00000000" w14:paraId="00000055">
      <w:pPr>
        <w:rPr/>
      </w:pPr>
      <w:r w:rsidDel="00000000" w:rsidR="00000000" w:rsidRPr="00000000">
        <w:rPr>
          <w:rFonts w:ascii="Arial Unicode MS" w:cs="Arial Unicode MS" w:eastAsia="Arial Unicode MS" w:hAnsi="Arial Unicode MS"/>
          <w:rtl w:val="0"/>
        </w:rPr>
        <w:t xml:space="preserve">・童貞から半年で</w:t>
      </w:r>
      <w:r w:rsidDel="00000000" w:rsidR="00000000" w:rsidRPr="00000000">
        <w:rPr>
          <w:rFonts w:ascii="Arial Unicode MS" w:cs="Arial Unicode MS" w:eastAsia="Arial Unicode MS" w:hAnsi="Arial Unicode MS"/>
          <w:b w:val="1"/>
          <w:rtl w:val="0"/>
        </w:rPr>
        <w:t xml:space="preserve">10人の女性とセックス</w:t>
      </w:r>
      <w:r w:rsidDel="00000000" w:rsidR="00000000" w:rsidRPr="00000000">
        <w:rPr>
          <w:rFonts w:ascii="Arial Unicode MS" w:cs="Arial Unicode MS" w:eastAsia="Arial Unicode MS" w:hAnsi="Arial Unicode MS"/>
          <w:rtl w:val="0"/>
        </w:rPr>
        <w:t xml:space="preserve">ができるようになったり、</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Fonts w:ascii="Arial Unicode MS" w:cs="Arial Unicode MS" w:eastAsia="Arial Unicode MS" w:hAnsi="Arial Unicode MS"/>
          <w:rtl w:val="0"/>
        </w:rPr>
        <w:t xml:space="preserve">このように、ほんとにたくさんの成果が出ているのですが、これはほんの一部の事例に過ぎません。</w:t>
      </w:r>
    </w:p>
    <w:p w:rsidR="00000000" w:rsidDel="00000000" w:rsidP="00000000" w:rsidRDefault="00000000" w:rsidRPr="00000000" w14:paraId="00000058">
      <w:pPr>
        <w:rPr/>
      </w:pPr>
      <w:commentRangeStart w:id="2"/>
      <w:r w:rsidDel="00000000" w:rsidR="00000000" w:rsidRPr="00000000">
        <w:rPr>
          <w:rFonts w:ascii="Arial Unicode MS" w:cs="Arial Unicode MS" w:eastAsia="Arial Unicode MS" w:hAnsi="Arial Unicode MS"/>
          <w:rtl w:val="0"/>
        </w:rPr>
        <w:t xml:space="preserve">★この他にも、毎月何人ものコンサル生から、「彼女ができた」「結婚できた」という報告を頂いている状態です。</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Fonts w:ascii="Arial Unicode MS" w:cs="Arial Unicode MS" w:eastAsia="Arial Unicode MS" w:hAnsi="Arial Unicode MS"/>
          <w:rtl w:val="0"/>
        </w:rPr>
        <w:t xml:space="preserve">こういった感じで、あなたと同じ立場、いや</w:t>
      </w:r>
      <w:r w:rsidDel="00000000" w:rsidR="00000000" w:rsidRPr="00000000">
        <w:rPr>
          <w:rFonts w:ascii="Arial Unicode MS" w:cs="Arial Unicode MS" w:eastAsia="Arial Unicode MS" w:hAnsi="Arial Unicode MS"/>
          <w:b w:val="1"/>
          <w:rtl w:val="0"/>
        </w:rPr>
        <w:t xml:space="preserve">あなたよりも不利な状況から始めた方でも成果を出してる方法</w:t>
      </w:r>
      <w:r w:rsidDel="00000000" w:rsidR="00000000" w:rsidRPr="00000000">
        <w:rPr>
          <w:rFonts w:ascii="Arial Unicode MS" w:cs="Arial Unicode MS" w:eastAsia="Arial Unicode MS" w:hAnsi="Arial Unicode MS"/>
          <w:rtl w:val="0"/>
        </w:rPr>
        <w:t xml:space="preserve">になるので、ちゃんと実践すれば、</w:t>
      </w:r>
      <w:r w:rsidDel="00000000" w:rsidR="00000000" w:rsidRPr="00000000">
        <w:rPr>
          <w:rFonts w:ascii="Arial Unicode MS" w:cs="Arial Unicode MS" w:eastAsia="Arial Unicode MS" w:hAnsi="Arial Unicode MS"/>
          <w:b w:val="1"/>
          <w:rtl w:val="0"/>
        </w:rPr>
        <w:t xml:space="preserve">あなたにも必ず理想の彼女ができる</w:t>
      </w:r>
      <w:r w:rsidDel="00000000" w:rsidR="00000000" w:rsidRPr="00000000">
        <w:rPr>
          <w:rFonts w:ascii="Arial Unicode MS" w:cs="Arial Unicode MS" w:eastAsia="Arial Unicode MS" w:hAnsi="Arial Unicode MS"/>
          <w:rtl w:val="0"/>
        </w:rPr>
        <w:t xml:space="preserve">とお約束します。</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Fonts w:ascii="Arial Unicode MS" w:cs="Arial Unicode MS" w:eastAsia="Arial Unicode MS" w:hAnsi="Arial Unicode MS"/>
          <w:rtl w:val="0"/>
        </w:rPr>
        <w:t xml:space="preserve">ただし、この動画講座はそれぞれ</w:t>
      </w:r>
      <w:r w:rsidDel="00000000" w:rsidR="00000000" w:rsidRPr="00000000">
        <w:rPr>
          <w:rFonts w:ascii="Arial Unicode MS" w:cs="Arial Unicode MS" w:eastAsia="Arial Unicode MS" w:hAnsi="Arial Unicode MS"/>
          <w:b w:val="1"/>
          <w:rtl w:val="0"/>
        </w:rPr>
        <w:t xml:space="preserve">視聴期限が2日間</w:t>
      </w:r>
      <w:r w:rsidDel="00000000" w:rsidR="00000000" w:rsidRPr="00000000">
        <w:rPr>
          <w:rFonts w:ascii="Arial Unicode MS" w:cs="Arial Unicode MS" w:eastAsia="Arial Unicode MS" w:hAnsi="Arial Unicode MS"/>
          <w:rtl w:val="0"/>
        </w:rPr>
        <w:t xml:space="preserve">となってます。</w:t>
      </w:r>
      <w:r w:rsidDel="00000000" w:rsidR="00000000" w:rsidRPr="00000000">
        <w:rPr>
          <w:rtl w:val="0"/>
        </w:rPr>
      </w:r>
    </w:p>
    <w:p w:rsidR="00000000" w:rsidDel="00000000" w:rsidP="00000000" w:rsidRDefault="00000000" w:rsidRPr="00000000" w14:paraId="0000005E">
      <w:pPr>
        <w:rPr/>
      </w:pPr>
      <w:r w:rsidDel="00000000" w:rsidR="00000000" w:rsidRPr="00000000">
        <w:rPr>
          <w:rFonts w:ascii="Arial Unicode MS" w:cs="Arial Unicode MS" w:eastAsia="Arial Unicode MS" w:hAnsi="Arial Unicode MS"/>
          <w:rtl w:val="0"/>
        </w:rPr>
        <w:t xml:space="preserve">この期限を過ぎてしまうと、二度とこの動画講座を見ることはできません。</w:t>
      </w:r>
    </w:p>
    <w:p w:rsidR="00000000" w:rsidDel="00000000" w:rsidP="00000000" w:rsidRDefault="00000000" w:rsidRPr="00000000" w14:paraId="0000005F">
      <w:pPr>
        <w:rPr/>
      </w:pPr>
      <w:r w:rsidDel="00000000" w:rsidR="00000000" w:rsidRPr="00000000">
        <w:rPr>
          <w:rFonts w:ascii="Arial Unicode MS" w:cs="Arial Unicode MS" w:eastAsia="Arial Unicode MS" w:hAnsi="Arial Unicode MS"/>
          <w:rtl w:val="0"/>
        </w:rPr>
        <w:t xml:space="preserve">あとで見ようと思って動画を閉じてしまうと、うっかり忘れてしまい期限を過ぎてしまう可能性があります。</w:t>
      </w:r>
    </w:p>
    <w:p w:rsidR="00000000" w:rsidDel="00000000" w:rsidP="00000000" w:rsidRDefault="00000000" w:rsidRPr="00000000" w14:paraId="00000060">
      <w:pPr>
        <w:rPr/>
      </w:pPr>
      <w:r w:rsidDel="00000000" w:rsidR="00000000" w:rsidRPr="00000000">
        <w:rPr>
          <w:rFonts w:ascii="Arial Unicode MS" w:cs="Arial Unicode MS" w:eastAsia="Arial Unicode MS" w:hAnsi="Arial Unicode MS"/>
          <w:rtl w:val="0"/>
        </w:rPr>
        <w:t xml:space="preserve">やる気がある今のうちに集中して動画を見ることをおすすめします。</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Fonts w:ascii="Arial Unicode MS" w:cs="Arial Unicode MS" w:eastAsia="Arial Unicode MS" w:hAnsi="Arial Unicode MS"/>
          <w:rtl w:val="0"/>
        </w:rPr>
        <w:t xml:space="preserve">そのためにあなたがやるべきことは、これから僕が全部お伝えしていくので安心してください。</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Fonts w:ascii="Arial Unicode MS" w:cs="Arial Unicode MS" w:eastAsia="Arial Unicode MS" w:hAnsi="Arial Unicode MS"/>
          <w:rtl w:val="0"/>
        </w:rPr>
        <w:t xml:space="preserve">おそらくこの動画講座にたどり着ける人は、日本人の男の中でも、ほんのごく一部の人だと思います。</w:t>
      </w:r>
    </w:p>
    <w:p w:rsidR="00000000" w:rsidDel="00000000" w:rsidP="00000000" w:rsidRDefault="00000000" w:rsidRPr="00000000" w14:paraId="00000067">
      <w:pPr>
        <w:rPr/>
      </w:pPr>
      <w:r w:rsidDel="00000000" w:rsidR="00000000" w:rsidRPr="00000000">
        <w:rPr>
          <w:rFonts w:ascii="Arial Unicode MS" w:cs="Arial Unicode MS" w:eastAsia="Arial Unicode MS" w:hAnsi="Arial Unicode MS"/>
          <w:rtl w:val="0"/>
        </w:rPr>
        <w:t xml:space="preserve">なぜなら、この動画講座では、女性とセックスする方法とか、女性を洗脳する方法みたいな、誰もが食いつくような内容ではなく、</w:t>
      </w:r>
      <w:r w:rsidDel="00000000" w:rsidR="00000000" w:rsidRPr="00000000">
        <w:rPr>
          <w:rFonts w:ascii="Arial Unicode MS" w:cs="Arial Unicode MS" w:eastAsia="Arial Unicode MS" w:hAnsi="Arial Unicode MS"/>
          <w:b w:val="1"/>
          <w:rtl w:val="0"/>
        </w:rPr>
        <w:t xml:space="preserve">本質がわかる人じゃないとたどり着けないような内容にしている</w:t>
      </w:r>
      <w:r w:rsidDel="00000000" w:rsidR="00000000" w:rsidRPr="00000000">
        <w:rPr>
          <w:rFonts w:ascii="Arial Unicode MS" w:cs="Arial Unicode MS" w:eastAsia="Arial Unicode MS" w:hAnsi="Arial Unicode MS"/>
          <w:rtl w:val="0"/>
        </w:rPr>
        <w:t xml:space="preserve">からです。</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Fonts w:ascii="Arial Unicode MS" w:cs="Arial Unicode MS" w:eastAsia="Arial Unicode MS" w:hAnsi="Arial Unicode MS"/>
          <w:rtl w:val="0"/>
        </w:rPr>
        <w:t xml:space="preserve">でも、あなたは、その本質を感じ取り、この動画をしっかりと見るという行動に移すことができている。</w:t>
      </w:r>
    </w:p>
    <w:p w:rsidR="00000000" w:rsidDel="00000000" w:rsidP="00000000" w:rsidRDefault="00000000" w:rsidRPr="00000000" w14:paraId="0000006A">
      <w:pPr>
        <w:rPr/>
      </w:pPr>
      <w:r w:rsidDel="00000000" w:rsidR="00000000" w:rsidRPr="00000000">
        <w:rPr>
          <w:rFonts w:ascii="Arial Unicode MS" w:cs="Arial Unicode MS" w:eastAsia="Arial Unicode MS" w:hAnsi="Arial Unicode MS"/>
          <w:rtl w:val="0"/>
        </w:rPr>
        <w:t xml:space="preserve">だから、もうすでに</w:t>
      </w:r>
      <w:r w:rsidDel="00000000" w:rsidR="00000000" w:rsidRPr="00000000">
        <w:rPr>
          <w:rFonts w:ascii="Arial Unicode MS" w:cs="Arial Unicode MS" w:eastAsia="Arial Unicode MS" w:hAnsi="Arial Unicode MS"/>
          <w:b w:val="1"/>
          <w:rtl w:val="0"/>
        </w:rPr>
        <w:t xml:space="preserve">あなたには、理想の女性と付き合うだけの資質が十分にある</w:t>
      </w:r>
      <w:r w:rsidDel="00000000" w:rsidR="00000000" w:rsidRPr="00000000">
        <w:rPr>
          <w:rFonts w:ascii="Arial Unicode MS" w:cs="Arial Unicode MS" w:eastAsia="Arial Unicode MS" w:hAnsi="Arial Unicode MS"/>
          <w:rtl w:val="0"/>
        </w:rPr>
        <w:t xml:space="preserve">と思います。</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Fonts w:ascii="Arial Unicode MS" w:cs="Arial Unicode MS" w:eastAsia="Arial Unicode MS" w:hAnsi="Arial Unicode MS"/>
          <w:rtl w:val="0"/>
        </w:rPr>
        <w:t xml:space="preserve">正直、今の時点でも</w:t>
      </w:r>
      <w:r w:rsidDel="00000000" w:rsidR="00000000" w:rsidRPr="00000000">
        <w:rPr>
          <w:rFonts w:ascii="Arial Unicode MS" w:cs="Arial Unicode MS" w:eastAsia="Arial Unicode MS" w:hAnsi="Arial Unicode MS"/>
          <w:b w:val="1"/>
          <w:rtl w:val="0"/>
        </w:rPr>
        <w:t xml:space="preserve">他の9割の男と大きく差をつけることができている</w:t>
      </w:r>
      <w:r w:rsidDel="00000000" w:rsidR="00000000" w:rsidRPr="00000000">
        <w:rPr>
          <w:rFonts w:ascii="Arial Unicode MS" w:cs="Arial Unicode MS" w:eastAsia="Arial Unicode MS" w:hAnsi="Arial Unicode MS"/>
          <w:rtl w:val="0"/>
        </w:rPr>
        <w:t xml:space="preserve">ことは間違いありません。</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Fonts w:ascii="Arial Unicode MS" w:cs="Arial Unicode MS" w:eastAsia="Arial Unicode MS" w:hAnsi="Arial Unicode MS"/>
          <w:rtl w:val="0"/>
        </w:rPr>
        <w:t xml:space="preserve">だから、安心して最後までついてきてください。</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Fonts w:ascii="Arial Unicode MS" w:cs="Arial Unicode MS" w:eastAsia="Arial Unicode MS" w:hAnsi="Arial Unicode MS"/>
          <w:rtl w:val="0"/>
        </w:rPr>
        <w:t xml:space="preserve">それでは、本題に移っていきます！</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2"/>
        <w:rPr/>
      </w:pPr>
      <w:bookmarkStart w:colFirst="0" w:colLast="0" w:name="_54btv7cgr8id" w:id="5"/>
      <w:bookmarkEnd w:id="5"/>
      <w:r w:rsidDel="00000000" w:rsidR="00000000" w:rsidRPr="00000000">
        <w:rPr>
          <w:rFonts w:ascii="Arial Unicode MS" w:cs="Arial Unicode MS" w:eastAsia="Arial Unicode MS" w:hAnsi="Arial Unicode MS"/>
          <w:rtl w:val="0"/>
        </w:rPr>
        <w:t xml:space="preserve">【問題の原因提示】</w:t>
      </w:r>
      <w:r w:rsidDel="00000000" w:rsidR="00000000" w:rsidRPr="00000000">
        <w:rPr>
          <w:rtl w:val="0"/>
        </w:rPr>
      </w:r>
    </w:p>
    <w:p w:rsidR="00000000" w:rsidDel="00000000" w:rsidP="00000000" w:rsidRDefault="00000000" w:rsidRPr="00000000" w14:paraId="00000074">
      <w:pPr>
        <w:pStyle w:val="Heading3"/>
        <w:rPr/>
      </w:pPr>
      <w:bookmarkStart w:colFirst="0" w:colLast="0" w:name="_8dy9ts2udrmp" w:id="6"/>
      <w:bookmarkEnd w:id="6"/>
      <w:r w:rsidDel="00000000" w:rsidR="00000000" w:rsidRPr="00000000">
        <w:rPr>
          <w:rFonts w:ascii="Arial Unicode MS" w:cs="Arial Unicode MS" w:eastAsia="Arial Unicode MS" w:hAnsi="Arial Unicode MS"/>
          <w:rtl w:val="0"/>
        </w:rPr>
        <w:t xml:space="preserve">あなたの恋愛がうまくいかない真の原因</w:t>
      </w:r>
    </w:p>
    <w:p w:rsidR="00000000" w:rsidDel="00000000" w:rsidP="00000000" w:rsidRDefault="00000000" w:rsidRPr="00000000" w14:paraId="00000075">
      <w:pPr>
        <w:rPr/>
      </w:pPr>
      <w:r w:rsidDel="00000000" w:rsidR="00000000" w:rsidRPr="00000000">
        <w:rPr>
          <w:rFonts w:ascii="Arial Unicode MS" w:cs="Arial Unicode MS" w:eastAsia="Arial Unicode MS" w:hAnsi="Arial Unicode MS"/>
          <w:rtl w:val="0"/>
        </w:rPr>
        <w:t xml:space="preserve">あなたは、今まで恋愛でたくさん悩んできた方だと思います。</w:t>
      </w:r>
    </w:p>
    <w:p w:rsidR="00000000" w:rsidDel="00000000" w:rsidP="00000000" w:rsidRDefault="00000000" w:rsidRPr="00000000" w14:paraId="00000076">
      <w:pPr>
        <w:rPr/>
      </w:pPr>
      <w:r w:rsidDel="00000000" w:rsidR="00000000" w:rsidRPr="00000000">
        <w:rPr>
          <w:rFonts w:ascii="Arial Unicode MS" w:cs="Arial Unicode MS" w:eastAsia="Arial Unicode MS" w:hAnsi="Arial Unicode MS"/>
          <w:rtl w:val="0"/>
        </w:rPr>
        <w:t xml:space="preserve">そして、それを克服するために、いろんなノウハウを勉強して努力してきた。</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Fonts w:ascii="Arial Unicode MS" w:cs="Arial Unicode MS" w:eastAsia="Arial Unicode MS" w:hAnsi="Arial Unicode MS"/>
          <w:rtl w:val="0"/>
        </w:rPr>
        <w:t xml:space="preserve">でも、現状は変わらない。</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Fonts w:ascii="Arial Unicode MS" w:cs="Arial Unicode MS" w:eastAsia="Arial Unicode MS" w:hAnsi="Arial Unicode MS"/>
          <w:rtl w:val="0"/>
        </w:rPr>
        <w:t xml:space="preserve">その原因は何でしょうか？</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Fonts w:ascii="Arial Unicode MS" w:cs="Arial Unicode MS" w:eastAsia="Arial Unicode MS" w:hAnsi="Arial Unicode MS"/>
          <w:rtl w:val="0"/>
        </w:rPr>
        <w:t xml:space="preserve">早速、結論から言います。</w:t>
      </w:r>
      <w:r w:rsidDel="00000000" w:rsidR="00000000" w:rsidRPr="00000000">
        <w:rPr>
          <w:rtl w:val="0"/>
        </w:rPr>
      </w:r>
    </w:p>
    <w:p w:rsidR="00000000" w:rsidDel="00000000" w:rsidP="00000000" w:rsidRDefault="00000000" w:rsidRPr="00000000" w14:paraId="0000007D">
      <w:pPr>
        <w:rPr/>
      </w:pPr>
      <w:r w:rsidDel="00000000" w:rsidR="00000000" w:rsidRPr="00000000">
        <w:rPr>
          <w:rFonts w:ascii="Arial Unicode MS" w:cs="Arial Unicode MS" w:eastAsia="Arial Unicode MS" w:hAnsi="Arial Unicode MS"/>
          <w:rtl w:val="0"/>
        </w:rPr>
        <w:br w:type="textWrapping"/>
        <w:t xml:space="preserve">あなたの恋愛がうまくいかない本当の理由。</w:t>
      </w:r>
    </w:p>
    <w:p w:rsidR="00000000" w:rsidDel="00000000" w:rsidP="00000000" w:rsidRDefault="00000000" w:rsidRPr="00000000" w14:paraId="0000007E">
      <w:pPr>
        <w:rPr/>
      </w:pPr>
      <w:r w:rsidDel="00000000" w:rsidR="00000000" w:rsidRPr="00000000">
        <w:rPr>
          <w:rFonts w:ascii="Arial Unicode MS" w:cs="Arial Unicode MS" w:eastAsia="Arial Unicode MS" w:hAnsi="Arial Unicode MS"/>
          <w:rtl w:val="0"/>
        </w:rPr>
        <w:t xml:space="preserve">それは、冒頭でもお伝えした通り、</w:t>
      </w:r>
      <w:r w:rsidDel="00000000" w:rsidR="00000000" w:rsidRPr="00000000">
        <w:rPr>
          <w:rFonts w:ascii="Arial Unicode MS" w:cs="Arial Unicode MS" w:eastAsia="Arial Unicode MS" w:hAnsi="Arial Unicode MS"/>
          <w:b w:val="1"/>
          <w:rtl w:val="0"/>
        </w:rPr>
        <w:t xml:space="preserve">モテる男になろうとしているから</w:t>
      </w:r>
      <w:r w:rsidDel="00000000" w:rsidR="00000000" w:rsidRPr="00000000">
        <w:rPr>
          <w:rFonts w:ascii="Arial Unicode MS" w:cs="Arial Unicode MS" w:eastAsia="Arial Unicode MS" w:hAnsi="Arial Unicode MS"/>
          <w:rtl w:val="0"/>
        </w:rPr>
        <w:t xml:space="preserve">です。</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Fonts w:ascii="Arial Unicode MS" w:cs="Arial Unicode MS" w:eastAsia="Arial Unicode MS" w:hAnsi="Arial Unicode MS"/>
          <w:rtl w:val="0"/>
        </w:rPr>
        <w:t xml:space="preserve">「え、モテる男になろうとしてはいけない　ってどういうこと？俺はモテる男になりたいんだけど…」</w:t>
      </w:r>
    </w:p>
    <w:p w:rsidR="00000000" w:rsidDel="00000000" w:rsidP="00000000" w:rsidRDefault="00000000" w:rsidRPr="00000000" w14:paraId="00000081">
      <w:pPr>
        <w:rPr/>
      </w:pPr>
      <w:r w:rsidDel="00000000" w:rsidR="00000000" w:rsidRPr="00000000">
        <w:rPr>
          <w:rFonts w:ascii="Arial Unicode MS" w:cs="Arial Unicode MS" w:eastAsia="Arial Unicode MS" w:hAnsi="Arial Unicode MS"/>
          <w:rtl w:val="0"/>
        </w:rPr>
        <w:t xml:space="preserve">とびっくりさせてしまったかもしれませんが、モテること自体は否定していません。</w:t>
      </w:r>
    </w:p>
    <w:p w:rsidR="00000000" w:rsidDel="00000000" w:rsidP="00000000" w:rsidRDefault="00000000" w:rsidRPr="00000000" w14:paraId="00000082">
      <w:pPr>
        <w:rPr/>
      </w:pPr>
      <w:r w:rsidDel="00000000" w:rsidR="00000000" w:rsidRPr="00000000">
        <w:rPr>
          <w:rFonts w:ascii="Arial Unicode MS" w:cs="Arial Unicode MS" w:eastAsia="Arial Unicode MS" w:hAnsi="Arial Unicode MS"/>
          <w:rtl w:val="0"/>
        </w:rPr>
        <w:t xml:space="preserve">僕も過去はモテようとして頑張っていたので。</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Fonts w:ascii="Arial Unicode MS" w:cs="Arial Unicode MS" w:eastAsia="Arial Unicode MS" w:hAnsi="Arial Unicode MS"/>
          <w:rtl w:val="0"/>
        </w:rPr>
        <w:t xml:space="preserve">ここで僕が言いたいのは、</w:t>
      </w:r>
      <w:r w:rsidDel="00000000" w:rsidR="00000000" w:rsidRPr="00000000">
        <w:rPr>
          <w:rFonts w:ascii="Arial Unicode MS" w:cs="Arial Unicode MS" w:eastAsia="Arial Unicode MS" w:hAnsi="Arial Unicode MS"/>
          <w:b w:val="1"/>
          <w:rtl w:val="0"/>
        </w:rPr>
        <w:t xml:space="preserve">恋愛講師がよく言っているような、モテる男像</w:t>
      </w:r>
      <w:r w:rsidDel="00000000" w:rsidR="00000000" w:rsidRPr="00000000">
        <w:rPr>
          <w:rFonts w:ascii="Arial Unicode MS" w:cs="Arial Unicode MS" w:eastAsia="Arial Unicode MS" w:hAnsi="Arial Unicode MS"/>
          <w:rtl w:val="0"/>
        </w:rPr>
        <w:t xml:space="preserve">ってあるじゃないですか。</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Fonts w:ascii="Arial Unicode MS" w:cs="Arial Unicode MS" w:eastAsia="Arial Unicode MS" w:hAnsi="Arial Unicode MS"/>
          <w:rtl w:val="0"/>
        </w:rPr>
        <w:t xml:space="preserve">たとえば、</w:t>
      </w:r>
    </w:p>
    <w:p w:rsidR="00000000" w:rsidDel="00000000" w:rsidP="00000000" w:rsidRDefault="00000000" w:rsidRPr="00000000" w14:paraId="00000087">
      <w:pPr>
        <w:rPr/>
      </w:pPr>
      <w:r w:rsidDel="00000000" w:rsidR="00000000" w:rsidRPr="00000000">
        <w:rPr>
          <w:rFonts w:ascii="Arial Unicode MS" w:cs="Arial Unicode MS" w:eastAsia="Arial Unicode MS" w:hAnsi="Arial Unicode MS"/>
          <w:rtl w:val="0"/>
        </w:rPr>
        <w:t xml:space="preserve">・筋トレで肉体を仕上げて、“男らしさ”を前面に出す</w:t>
        <w:br w:type="textWrapping"/>
        <w:t xml:space="preserve"> ・高級ブランドやハイスペックで“余裕”を演出する</w:t>
        <w:br w:type="textWrapping"/>
        <w:t xml:space="preserve"> ・とにかくイジって笑わせて、“軽さ”と“ノリ”で距離を詰める</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Fonts w:ascii="Arial Unicode MS" w:cs="Arial Unicode MS" w:eastAsia="Arial Unicode MS" w:hAnsi="Arial Unicode MS"/>
          <w:rtl w:val="0"/>
        </w:rPr>
        <w:t xml:space="preserve">…確かに、こういったアプローチで成果が出る人もいます。</w:t>
        <w:br w:type="textWrapping"/>
        <w:t xml:space="preserve"> ただ、それには“ある前提条件”があるんです。</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Fonts w:ascii="Arial Unicode MS" w:cs="Arial Unicode MS" w:eastAsia="Arial Unicode MS" w:hAnsi="Arial Unicode MS"/>
          <w:rtl w:val="0"/>
        </w:rPr>
        <w:t xml:space="preserve">あなたの恋愛がうまくいかない真の原因</w:t>
      </w:r>
    </w:p>
    <w:p w:rsidR="00000000" w:rsidDel="00000000" w:rsidP="00000000" w:rsidRDefault="00000000" w:rsidRPr="00000000" w14:paraId="0000008C">
      <w:pPr>
        <w:rPr/>
      </w:pPr>
      <w:r w:rsidDel="00000000" w:rsidR="00000000" w:rsidRPr="00000000">
        <w:rPr>
          <w:rFonts w:ascii="Arial Unicode MS" w:cs="Arial Unicode MS" w:eastAsia="Arial Unicode MS" w:hAnsi="Arial Unicode MS"/>
          <w:rtl w:val="0"/>
        </w:rPr>
        <w:t xml:space="preserve">それは</w:t>
        <w:br w:type="textWrapping"/>
        <w:t xml:space="preserve"> これらの恋愛ノウハウの多くが、</w:t>
      </w:r>
      <w:r w:rsidDel="00000000" w:rsidR="00000000" w:rsidRPr="00000000">
        <w:rPr>
          <w:rFonts w:ascii="Arial Unicode MS" w:cs="Arial Unicode MS" w:eastAsia="Arial Unicode MS" w:hAnsi="Arial Unicode MS"/>
          <w:b w:val="1"/>
          <w:rtl w:val="0"/>
        </w:rPr>
        <w:t xml:space="preserve">「もともと陽キャで外向的な男性」を前提にして設計されている</w:t>
      </w:r>
      <w:r w:rsidDel="00000000" w:rsidR="00000000" w:rsidRPr="00000000">
        <w:rPr>
          <w:rFonts w:ascii="Arial Unicode MS" w:cs="Arial Unicode MS" w:eastAsia="Arial Unicode MS" w:hAnsi="Arial Unicode MS"/>
          <w:rtl w:val="0"/>
        </w:rPr>
        <w:t xml:space="preserve">ということ。</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Fonts w:ascii="Arial Unicode MS" w:cs="Arial Unicode MS" w:eastAsia="Arial Unicode MS" w:hAnsi="Arial Unicode MS"/>
          <w:rtl w:val="0"/>
        </w:rPr>
        <w:t xml:space="preserve">つまり、「人前で堂々とできる」「テンション高く振る舞える」ようなタイプの人には合っている。</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Fonts w:ascii="Arial Unicode MS" w:cs="Arial Unicode MS" w:eastAsia="Arial Unicode MS" w:hAnsi="Arial Unicode MS"/>
          <w:rtl w:val="0"/>
        </w:rPr>
        <w:t xml:space="preserve"> でも、いい人止まりで悩んでいるあなたのような、優しくて誠実な男性がこれを試してしまうと、</w:t>
      </w:r>
    </w:p>
    <w:p w:rsidR="00000000" w:rsidDel="00000000" w:rsidP="00000000" w:rsidRDefault="00000000" w:rsidRPr="00000000" w14:paraId="00000091">
      <w:pPr>
        <w:rPr/>
      </w:pPr>
      <w:r w:rsidDel="00000000" w:rsidR="00000000" w:rsidRPr="00000000">
        <w:rPr>
          <w:rFonts w:ascii="Arial Unicode MS" w:cs="Arial Unicode MS" w:eastAsia="Arial Unicode MS" w:hAnsi="Arial Unicode MS"/>
          <w:rtl w:val="0"/>
        </w:rPr>
        <w:t xml:space="preserve">・自分のキャラと合っていなくて不自然になってしまったり、</w:t>
      </w:r>
    </w:p>
    <w:p w:rsidR="00000000" w:rsidDel="00000000" w:rsidP="00000000" w:rsidRDefault="00000000" w:rsidRPr="00000000" w14:paraId="00000092">
      <w:pPr>
        <w:rPr/>
      </w:pPr>
      <w:r w:rsidDel="00000000" w:rsidR="00000000" w:rsidRPr="00000000">
        <w:rPr>
          <w:rFonts w:ascii="Arial Unicode MS" w:cs="Arial Unicode MS" w:eastAsia="Arial Unicode MS" w:hAnsi="Arial Unicode MS"/>
          <w:rtl w:val="0"/>
        </w:rPr>
        <w:t xml:space="preserve">・無理してテンションを上げた結果、あとでぐったりしてしまったり、</w:t>
        <w:br w:type="textWrapping"/>
        <w:t xml:space="preserve">・深く話したいのに、“テクニック”が気になり、目の前の会話に集中できなかったり</w:t>
      </w:r>
    </w:p>
    <w:p w:rsidR="00000000" w:rsidDel="00000000" w:rsidP="00000000" w:rsidRDefault="00000000" w:rsidRPr="00000000" w14:paraId="00000093">
      <w:pPr>
        <w:rPr/>
      </w:pPr>
      <w:r w:rsidDel="00000000" w:rsidR="00000000" w:rsidRPr="00000000">
        <w:rPr>
          <w:rFonts w:ascii="Arial Unicode MS" w:cs="Arial Unicode MS" w:eastAsia="Arial Unicode MS" w:hAnsi="Arial Unicode MS"/>
          <w:rtl w:val="0"/>
        </w:rPr>
        <w:t xml:space="preserve">・誠実で優しいという強みとは真逆の方面で努力することになってしまう</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Fonts w:ascii="Arial Unicode MS" w:cs="Arial Unicode MS" w:eastAsia="Arial Unicode MS" w:hAnsi="Arial Unicode MS"/>
          <w:rtl w:val="0"/>
        </w:rPr>
        <w:t xml:space="preserve">こういう風に悩んでしまうことが多いんですよね。</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Fonts w:ascii="Arial Unicode MS" w:cs="Arial Unicode MS" w:eastAsia="Arial Unicode MS" w:hAnsi="Arial Unicode MS"/>
          <w:rtl w:val="0"/>
        </w:rPr>
        <w:t xml:space="preserve">つまり、優しくて誠実な人はモテる男を目指してもうまくいかない。</w:t>
      </w:r>
      <w:r w:rsidDel="00000000" w:rsidR="00000000" w:rsidRPr="00000000">
        <w:rPr>
          <w:rFonts w:ascii="Arial Unicode MS" w:cs="Arial Unicode MS" w:eastAsia="Arial Unicode MS" w:hAnsi="Arial Unicode MS"/>
          <w:b w:val="1"/>
          <w:rtl w:val="0"/>
        </w:rPr>
        <w:t xml:space="preserve">どれだけ頑張ってもモテる男の劣化版にしかなれない</w:t>
      </w:r>
      <w:r w:rsidDel="00000000" w:rsidR="00000000" w:rsidRPr="00000000">
        <w:rPr>
          <w:rFonts w:ascii="Arial Unicode MS" w:cs="Arial Unicode MS" w:eastAsia="Arial Unicode MS" w:hAnsi="Arial Unicode MS"/>
          <w:rtl w:val="0"/>
        </w:rPr>
        <w:t xml:space="preserve">ということです。</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3"/>
        <w:rPr/>
      </w:pPr>
      <w:bookmarkStart w:colFirst="0" w:colLast="0" w:name="_avsqglmmlgt2" w:id="7"/>
      <w:bookmarkEnd w:id="7"/>
      <w:r w:rsidDel="00000000" w:rsidR="00000000" w:rsidRPr="00000000">
        <w:rPr>
          <w:rFonts w:ascii="Arial Unicode MS" w:cs="Arial Unicode MS" w:eastAsia="Arial Unicode MS" w:hAnsi="Arial Unicode MS"/>
          <w:rtl w:val="0"/>
        </w:rPr>
        <w:t xml:space="preserve">なぜ、恋愛講師の言う事を聞いてはいけないのか？</w:t>
      </w:r>
    </w:p>
    <w:p w:rsidR="00000000" w:rsidDel="00000000" w:rsidP="00000000" w:rsidRDefault="00000000" w:rsidRPr="00000000" w14:paraId="0000009A">
      <w:pPr>
        <w:rPr/>
      </w:pPr>
      <w:r w:rsidDel="00000000" w:rsidR="00000000" w:rsidRPr="00000000">
        <w:rPr>
          <w:rFonts w:ascii="Arial Unicode MS" w:cs="Arial Unicode MS" w:eastAsia="Arial Unicode MS" w:hAnsi="Arial Unicode MS"/>
          <w:rtl w:val="0"/>
        </w:rPr>
        <w:t xml:space="preserve">さらに厄介なのは、このズレに、多くの恋愛講師自身が気づいていないということ。</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Fonts w:ascii="Arial Unicode MS" w:cs="Arial Unicode MS" w:eastAsia="Arial Unicode MS" w:hAnsi="Arial Unicode MS"/>
          <w:rtl w:val="0"/>
        </w:rPr>
        <w:t xml:space="preserve">なぜなら、</w:t>
      </w:r>
      <w:r w:rsidDel="00000000" w:rsidR="00000000" w:rsidRPr="00000000">
        <w:rPr>
          <w:rFonts w:ascii="Arial Unicode MS" w:cs="Arial Unicode MS" w:eastAsia="Arial Unicode MS" w:hAnsi="Arial Unicode MS"/>
          <w:b w:val="1"/>
          <w:rtl w:val="0"/>
        </w:rPr>
        <w:t xml:space="preserve">恋愛講師の多くは、</w:t>
        <w:br w:type="textWrapping"/>
        <w:t xml:space="preserve"> もともとコミュニケーションが得意</w:t>
      </w:r>
      <w:r w:rsidDel="00000000" w:rsidR="00000000" w:rsidRPr="00000000">
        <w:rPr>
          <w:rFonts w:ascii="Arial Unicode MS" w:cs="Arial Unicode MS" w:eastAsia="Arial Unicode MS" w:hAnsi="Arial Unicode MS"/>
          <w:rtl w:val="0"/>
        </w:rPr>
        <w:t xml:space="preserve">で、</w:t>
      </w:r>
      <w:r w:rsidDel="00000000" w:rsidR="00000000" w:rsidRPr="00000000">
        <w:rPr>
          <w:rFonts w:ascii="Arial Unicode MS" w:cs="Arial Unicode MS" w:eastAsia="Arial Unicode MS" w:hAnsi="Arial Unicode MS"/>
          <w:b w:val="1"/>
          <w:rtl w:val="0"/>
        </w:rPr>
        <w:br w:type="textWrapping"/>
        <w:t xml:space="preserve"> 学生時代から人間関係で苦労してこなかったタイプが多い</w:t>
      </w:r>
      <w:r w:rsidDel="00000000" w:rsidR="00000000" w:rsidRPr="00000000">
        <w:rPr>
          <w:rFonts w:ascii="Arial Unicode MS" w:cs="Arial Unicode MS" w:eastAsia="Arial Unicode MS" w:hAnsi="Arial Unicode MS"/>
          <w:rtl w:val="0"/>
        </w:rPr>
        <w:t xml:space="preserve">からです。</w:t>
      </w:r>
    </w:p>
    <w:p w:rsidR="00000000" w:rsidDel="00000000" w:rsidP="00000000" w:rsidRDefault="00000000" w:rsidRPr="00000000" w14:paraId="0000009D">
      <w:pPr>
        <w:rPr/>
      </w:pPr>
      <w:r w:rsidDel="00000000" w:rsidR="00000000" w:rsidRPr="00000000">
        <w:rPr>
          <w:rFonts w:ascii="Arial Unicode MS" w:cs="Arial Unicode MS" w:eastAsia="Arial Unicode MS" w:hAnsi="Arial Unicode MS"/>
          <w:rtl w:val="0"/>
        </w:rPr>
        <w:br w:type="textWrapping"/>
        <w:t xml:space="preserve"> だから、悪気はなく、良かれと思って、</w:t>
        <w:br w:type="textWrapping"/>
        <w:t xml:space="preserve"> 「俺はこうしたらうまくいったよ」って教えている。</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Fonts w:ascii="Arial Unicode MS" w:cs="Arial Unicode MS" w:eastAsia="Arial Unicode MS" w:hAnsi="Arial Unicode MS"/>
          <w:rtl w:val="0"/>
        </w:rPr>
        <w:t xml:space="preserve">でも、それは</w:t>
      </w:r>
      <w:r w:rsidDel="00000000" w:rsidR="00000000" w:rsidRPr="00000000">
        <w:rPr>
          <w:rFonts w:ascii="Arial Unicode MS" w:cs="Arial Unicode MS" w:eastAsia="Arial Unicode MS" w:hAnsi="Arial Unicode MS"/>
          <w:b w:val="1"/>
          <w:rtl w:val="0"/>
        </w:rPr>
        <w:t xml:space="preserve">“外向型の陽キャ仕様”の恋愛戦略</w:t>
      </w:r>
      <w:r w:rsidDel="00000000" w:rsidR="00000000" w:rsidRPr="00000000">
        <w:rPr>
          <w:rFonts w:ascii="Arial Unicode MS" w:cs="Arial Unicode MS" w:eastAsia="Arial Unicode MS" w:hAnsi="Arial Unicode MS"/>
          <w:rtl w:val="0"/>
        </w:rPr>
        <w:t xml:space="preserve">であって、</w:t>
      </w:r>
    </w:p>
    <w:p w:rsidR="00000000" w:rsidDel="00000000" w:rsidP="00000000" w:rsidRDefault="00000000" w:rsidRPr="00000000" w14:paraId="000000A1">
      <w:pPr>
        <w:rPr/>
      </w:pPr>
      <w:r w:rsidDel="00000000" w:rsidR="00000000" w:rsidRPr="00000000">
        <w:rPr>
          <w:rFonts w:ascii="Arial Unicode MS" w:cs="Arial Unicode MS" w:eastAsia="Arial Unicode MS" w:hAnsi="Arial Unicode MS"/>
          <w:rtl w:val="0"/>
        </w:rPr>
        <w:t xml:space="preserve">日本人の多くを占める内向型タイプの男性には、</w:t>
      </w:r>
    </w:p>
    <w:p w:rsidR="00000000" w:rsidDel="00000000" w:rsidP="00000000" w:rsidRDefault="00000000" w:rsidRPr="00000000" w14:paraId="000000A2">
      <w:pPr>
        <w:rPr/>
      </w:pPr>
      <w:r w:rsidDel="00000000" w:rsidR="00000000" w:rsidRPr="00000000">
        <w:rPr>
          <w:rFonts w:ascii="Arial Unicode MS" w:cs="Arial Unicode MS" w:eastAsia="Arial Unicode MS" w:hAnsi="Arial Unicode MS"/>
          <w:rtl w:val="0"/>
        </w:rPr>
        <w:t xml:space="preserve">まったくフィットしてないんです。</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Fonts w:ascii="Arial Unicode MS" w:cs="Arial Unicode MS" w:eastAsia="Arial Unicode MS" w:hAnsi="Arial Unicode MS"/>
          <w:rtl w:val="0"/>
        </w:rPr>
        <w:t xml:space="preserve">さらに問題なのは、 それがうまくいかないとき、</w:t>
        <w:br w:type="textWrapping"/>
        <w:t xml:space="preserve">「ノウハウが合ってなかった」とは思わずに、</w:t>
        <w:br w:type="textWrapping"/>
      </w:r>
      <w:r w:rsidDel="00000000" w:rsidR="00000000" w:rsidRPr="00000000">
        <w:rPr>
          <w:rFonts w:ascii="Arial Unicode MS" w:cs="Arial Unicode MS" w:eastAsia="Arial Unicode MS" w:hAnsi="Arial Unicode MS"/>
          <w:b w:val="1"/>
          <w:rtl w:val="0"/>
        </w:rPr>
        <w:t xml:space="preserve"> 「自分には魅力がないんだ」</w:t>
        <w:br w:type="textWrapping"/>
        <w:t xml:space="preserve"> 「俺がダメなんだ」</w:t>
      </w:r>
      <w:r w:rsidDel="00000000" w:rsidR="00000000" w:rsidRPr="00000000">
        <w:rPr>
          <w:rFonts w:ascii="Arial Unicode MS" w:cs="Arial Unicode MS" w:eastAsia="Arial Unicode MS" w:hAnsi="Arial Unicode MS"/>
          <w:rtl w:val="0"/>
        </w:rPr>
        <w:t xml:space="preserve">と、</w:t>
      </w:r>
    </w:p>
    <w:p w:rsidR="00000000" w:rsidDel="00000000" w:rsidP="00000000" w:rsidRDefault="00000000" w:rsidRPr="00000000" w14:paraId="000000A5">
      <w:pPr>
        <w:rPr/>
      </w:pP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自己否定のループに陥ってしまう</w:t>
      </w:r>
      <w:r w:rsidDel="00000000" w:rsidR="00000000" w:rsidRPr="00000000">
        <w:rPr>
          <w:rFonts w:ascii="Arial Unicode MS" w:cs="Arial Unicode MS" w:eastAsia="Arial Unicode MS" w:hAnsi="Arial Unicode MS"/>
          <w:rtl w:val="0"/>
        </w:rPr>
        <w:t xml:space="preserve">こと。</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Fonts w:ascii="Arial Unicode MS" w:cs="Arial Unicode MS" w:eastAsia="Arial Unicode MS" w:hAnsi="Arial Unicode MS"/>
          <w:rtl w:val="0"/>
        </w:rPr>
        <w:t xml:space="preserve">僕が危機感を抱いているのは、まさにこの構造なんです。</w:t>
      </w:r>
    </w:p>
    <w:p w:rsidR="00000000" w:rsidDel="00000000" w:rsidP="00000000" w:rsidRDefault="00000000" w:rsidRPr="00000000" w14:paraId="000000A8">
      <w:pPr>
        <w:rPr/>
      </w:pPr>
      <w:r w:rsidDel="00000000" w:rsidR="00000000" w:rsidRPr="00000000">
        <w:rPr>
          <w:rFonts w:ascii="Arial Unicode MS" w:cs="Arial Unicode MS" w:eastAsia="Arial Unicode MS" w:hAnsi="Arial Unicode MS"/>
          <w:rtl w:val="0"/>
        </w:rPr>
        <w:t xml:space="preserve">恋愛に悩んでいる人が、</w:t>
      </w:r>
      <w:r w:rsidDel="00000000" w:rsidR="00000000" w:rsidRPr="00000000">
        <w:rPr>
          <w:rFonts w:ascii="Arial Unicode MS" w:cs="Arial Unicode MS" w:eastAsia="Arial Unicode MS" w:hAnsi="Arial Unicode MS"/>
          <w:b w:val="1"/>
          <w:rtl w:val="0"/>
        </w:rPr>
        <w:t xml:space="preserve">自分とはタイプの違う誰かの成功体験を真似しようと頑張る</w:t>
      </w:r>
      <w:r w:rsidDel="00000000" w:rsidR="00000000" w:rsidRPr="00000000">
        <w:rPr>
          <w:rFonts w:ascii="Arial Unicode MS" w:cs="Arial Unicode MS" w:eastAsia="Arial Unicode MS" w:hAnsi="Arial Unicode MS"/>
          <w:rtl w:val="0"/>
        </w:rPr>
        <w:t xml:space="preserve">。</w:t>
        <w:br w:type="textWrapping"/>
        <w:t xml:space="preserve">でもうまくいかない。</w:t>
        <w:br w:type="textWrapping"/>
      </w:r>
    </w:p>
    <w:p w:rsidR="00000000" w:rsidDel="00000000" w:rsidP="00000000" w:rsidRDefault="00000000" w:rsidRPr="00000000" w14:paraId="000000A9">
      <w:pPr>
        <w:rPr/>
      </w:pPr>
      <w:r w:rsidDel="00000000" w:rsidR="00000000" w:rsidRPr="00000000">
        <w:rPr>
          <w:rFonts w:ascii="Arial Unicode MS" w:cs="Arial Unicode MS" w:eastAsia="Arial Unicode MS" w:hAnsi="Arial Unicode MS"/>
          <w:rtl w:val="0"/>
        </w:rPr>
        <w:t xml:space="preserve"> そして自信を失い、行動できなくなる。</w:t>
        <w:br w:type="textWrapping"/>
        <w:t xml:space="preserve"> …この流れが繰り返され、</w:t>
        <w:br w:type="textWrapping"/>
      </w:r>
      <w:r w:rsidDel="00000000" w:rsidR="00000000" w:rsidRPr="00000000">
        <w:rPr>
          <w:rFonts w:ascii="Arial Unicode MS" w:cs="Arial Unicode MS" w:eastAsia="Arial Unicode MS" w:hAnsi="Arial Unicode MS"/>
          <w:b w:val="1"/>
          <w:rtl w:val="0"/>
        </w:rPr>
        <w:t xml:space="preserve"> “非モテ”が量産されてしまう負のループ</w:t>
      </w:r>
      <w:r w:rsidDel="00000000" w:rsidR="00000000" w:rsidRPr="00000000">
        <w:rPr>
          <w:rFonts w:ascii="Arial Unicode MS" w:cs="Arial Unicode MS" w:eastAsia="Arial Unicode MS" w:hAnsi="Arial Unicode MS"/>
          <w:rtl w:val="0"/>
        </w:rPr>
        <w:t xml:space="preserve">が、今も続いている。</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Fonts w:ascii="Arial Unicode MS" w:cs="Arial Unicode MS" w:eastAsia="Arial Unicode MS" w:hAnsi="Arial Unicode MS"/>
          <w:rtl w:val="0"/>
        </w:rPr>
        <w:t xml:space="preserve">このループを、止めたい。</w:t>
      </w:r>
    </w:p>
    <w:p w:rsidR="00000000" w:rsidDel="00000000" w:rsidP="00000000" w:rsidRDefault="00000000" w:rsidRPr="00000000" w14:paraId="000000AC">
      <w:pPr>
        <w:rPr/>
      </w:pPr>
      <w:r w:rsidDel="00000000" w:rsidR="00000000" w:rsidRPr="00000000">
        <w:rPr>
          <w:rFonts w:ascii="Arial Unicode MS" w:cs="Arial Unicode MS" w:eastAsia="Arial Unicode MS" w:hAnsi="Arial Unicode MS"/>
          <w:rtl w:val="0"/>
        </w:rPr>
        <w:t xml:space="preserve">僕がこの講座をつくったのは、</w:t>
        <w:br w:type="textWrapping"/>
        <w:t xml:space="preserve">この“根本のズレ”に気づいたからです。</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Fonts w:ascii="Arial Unicode MS" w:cs="Arial Unicode MS" w:eastAsia="Arial Unicode MS" w:hAnsi="Arial Unicode MS"/>
          <w:rtl w:val="0"/>
        </w:rPr>
        <w:t xml:space="preserve">だから、あなたが今まで結果が出なかったのは、</w:t>
        <w:br w:type="textWrapping"/>
        <w:t xml:space="preserve">あなたの誠実さや優しさが間違っていたからじゃない。</w:t>
        <w:br w:type="textWrapping"/>
        <w:t xml:space="preserve">そもそも、</w:t>
      </w:r>
      <w:r w:rsidDel="00000000" w:rsidR="00000000" w:rsidRPr="00000000">
        <w:rPr>
          <w:rFonts w:ascii="Arial Unicode MS" w:cs="Arial Unicode MS" w:eastAsia="Arial Unicode MS" w:hAnsi="Arial Unicode MS"/>
          <w:b w:val="1"/>
          <w:rtl w:val="0"/>
        </w:rPr>
        <w:t xml:space="preserve">合わない方法を押しつけられてきた</w:t>
      </w:r>
      <w:r w:rsidDel="00000000" w:rsidR="00000000" w:rsidRPr="00000000">
        <w:rPr>
          <w:rFonts w:ascii="Arial Unicode MS" w:cs="Arial Unicode MS" w:eastAsia="Arial Unicode MS" w:hAnsi="Arial Unicode MS"/>
          <w:rtl w:val="0"/>
        </w:rPr>
        <w:t xml:space="preserve">からなんです。</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Fonts w:ascii="Arial Unicode MS" w:cs="Arial Unicode MS" w:eastAsia="Arial Unicode MS" w:hAnsi="Arial Unicode MS"/>
          <w:rtl w:val="0"/>
        </w:rPr>
        <w:t xml:space="preserve">でも、「けいじさん、</w:t>
      </w:r>
      <w:r w:rsidDel="00000000" w:rsidR="00000000" w:rsidRPr="00000000">
        <w:rPr>
          <w:rFonts w:ascii="Arial Unicode MS" w:cs="Arial Unicode MS" w:eastAsia="Arial Unicode MS" w:hAnsi="Arial Unicode MS"/>
          <w:b w:val="1"/>
          <w:rtl w:val="0"/>
        </w:rPr>
        <w:t xml:space="preserve">モテる男を目指さないならどうすればいいの？</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B1">
      <w:pPr>
        <w:rPr/>
      </w:pPr>
      <w:r w:rsidDel="00000000" w:rsidR="00000000" w:rsidRPr="00000000">
        <w:rPr>
          <w:rFonts w:ascii="Arial Unicode MS" w:cs="Arial Unicode MS" w:eastAsia="Arial Unicode MS" w:hAnsi="Arial Unicode MS"/>
          <w:rtl w:val="0"/>
        </w:rPr>
        <w:t xml:space="preserve">ってなってる方も多いと思います。</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b w:val="1"/>
        </w:rPr>
      </w:pPr>
      <w:r w:rsidDel="00000000" w:rsidR="00000000" w:rsidRPr="00000000">
        <w:rPr>
          <w:rFonts w:ascii="Arial Unicode MS" w:cs="Arial Unicode MS" w:eastAsia="Arial Unicode MS" w:hAnsi="Arial Unicode MS"/>
          <w:rtl w:val="0"/>
        </w:rPr>
        <w:t xml:space="preserve">実際、</w:t>
      </w:r>
      <w:r w:rsidDel="00000000" w:rsidR="00000000" w:rsidRPr="00000000">
        <w:rPr>
          <w:rFonts w:ascii="Arial Unicode MS" w:cs="Arial Unicode MS" w:eastAsia="Arial Unicode MS" w:hAnsi="Arial Unicode MS"/>
          <w:b w:val="1"/>
          <w:rtl w:val="0"/>
        </w:rPr>
        <w:t xml:space="preserve">イケメンや金持ちといったモテる男に勝ち、</w:t>
      </w:r>
    </w:p>
    <w:p w:rsidR="00000000" w:rsidDel="00000000" w:rsidP="00000000" w:rsidRDefault="00000000" w:rsidRPr="00000000" w14:paraId="000000B4">
      <w:pPr>
        <w:rPr>
          <w:b w:val="1"/>
        </w:rPr>
      </w:pPr>
      <w:r w:rsidDel="00000000" w:rsidR="00000000" w:rsidRPr="00000000">
        <w:rPr>
          <w:rFonts w:ascii="Arial Unicode MS" w:cs="Arial Unicode MS" w:eastAsia="Arial Unicode MS" w:hAnsi="Arial Unicode MS"/>
          <w:b w:val="1"/>
          <w:rtl w:val="0"/>
        </w:rPr>
        <w:t xml:space="preserve">本命の女性に選ばれるにはどうすればいいのか？</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Fonts w:ascii="Arial Unicode MS" w:cs="Arial Unicode MS" w:eastAsia="Arial Unicode MS" w:hAnsi="Arial Unicode MS"/>
          <w:rtl w:val="0"/>
        </w:rPr>
        <w:t xml:space="preserve">顔や身長などの外見的要素でしょうか？</w:t>
      </w:r>
    </w:p>
    <w:p w:rsidR="00000000" w:rsidDel="00000000" w:rsidP="00000000" w:rsidRDefault="00000000" w:rsidRPr="00000000" w14:paraId="000000B7">
      <w:pPr>
        <w:rPr/>
      </w:pPr>
      <w:r w:rsidDel="00000000" w:rsidR="00000000" w:rsidRPr="00000000">
        <w:rPr>
          <w:rFonts w:ascii="Arial Unicode MS" w:cs="Arial Unicode MS" w:eastAsia="Arial Unicode MS" w:hAnsi="Arial Unicode MS"/>
          <w:rtl w:val="0"/>
        </w:rPr>
        <w:t xml:space="preserve">トーク力やノンバーバルなどのコミュニケーションでしょうか？</w:t>
      </w:r>
    </w:p>
    <w:p w:rsidR="00000000" w:rsidDel="00000000" w:rsidP="00000000" w:rsidRDefault="00000000" w:rsidRPr="00000000" w14:paraId="000000B8">
      <w:pPr>
        <w:rPr/>
      </w:pPr>
      <w:r w:rsidDel="00000000" w:rsidR="00000000" w:rsidRPr="00000000">
        <w:rPr>
          <w:rFonts w:ascii="Arial Unicode MS" w:cs="Arial Unicode MS" w:eastAsia="Arial Unicode MS" w:hAnsi="Arial Unicode MS"/>
          <w:rtl w:val="0"/>
        </w:rPr>
        <w:t xml:space="preserve">年収や学歴などのスペックでしょうか？</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Fonts w:ascii="Arial Unicode MS" w:cs="Arial Unicode MS" w:eastAsia="Arial Unicode MS" w:hAnsi="Arial Unicode MS"/>
          <w:rtl w:val="0"/>
        </w:rPr>
        <w:t xml:space="preserve">残念ながらどれも違います。</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Fonts w:ascii="Arial Unicode MS" w:cs="Arial Unicode MS" w:eastAsia="Arial Unicode MS" w:hAnsi="Arial Unicode MS"/>
          <w:rtl w:val="0"/>
        </w:rPr>
        <w:t xml:space="preserve">実は、女性が本命の男性を選ぶときに無意識に探し求めている、たった一つの“決定的な要素”があるんです。</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Fonts w:ascii="Arial Unicode MS" w:cs="Arial Unicode MS" w:eastAsia="Arial Unicode MS" w:hAnsi="Arial Unicode MS"/>
          <w:rtl w:val="0"/>
        </w:rPr>
        <w:t xml:space="preserve">その要素とは、、、</w:t>
      </w:r>
      <w:r w:rsidDel="00000000" w:rsidR="00000000" w:rsidRPr="00000000">
        <w:rPr>
          <w:rFonts w:ascii="Arial Unicode MS" w:cs="Arial Unicode MS" w:eastAsia="Arial Unicode MS" w:hAnsi="Arial Unicode MS"/>
          <w:b w:val="1"/>
          <w:rtl w:val="0"/>
        </w:rPr>
        <w:t xml:space="preserve">「唯一無二の男になる」</w:t>
      </w:r>
      <w:r w:rsidDel="00000000" w:rsidR="00000000" w:rsidRPr="00000000">
        <w:rPr>
          <w:rFonts w:ascii="Arial Unicode MS" w:cs="Arial Unicode MS" w:eastAsia="Arial Unicode MS" w:hAnsi="Arial Unicode MS"/>
          <w:rtl w:val="0"/>
        </w:rPr>
        <w:t xml:space="preserve">ということです。</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Fonts w:ascii="Arial Unicode MS" w:cs="Arial Unicode MS" w:eastAsia="Arial Unicode MS" w:hAnsi="Arial Unicode MS"/>
          <w:rtl w:val="0"/>
        </w:rPr>
        <w:t xml:space="preserve">なぜ唯一無二の男になると本命女性に選ばれるのか？</w:t>
      </w:r>
    </w:p>
    <w:p w:rsidR="00000000" w:rsidDel="00000000" w:rsidP="00000000" w:rsidRDefault="00000000" w:rsidRPr="00000000" w14:paraId="000000C1">
      <w:pPr>
        <w:rPr/>
      </w:pPr>
      <w:r w:rsidDel="00000000" w:rsidR="00000000" w:rsidRPr="00000000">
        <w:rPr>
          <w:rFonts w:ascii="Arial Unicode MS" w:cs="Arial Unicode MS" w:eastAsia="Arial Unicode MS" w:hAnsi="Arial Unicode MS"/>
          <w:rtl w:val="0"/>
        </w:rPr>
        <w:t xml:space="preserve">どうやったら唯一無二の男になれるのか？</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Fonts w:ascii="Arial Unicode MS" w:cs="Arial Unicode MS" w:eastAsia="Arial Unicode MS" w:hAnsi="Arial Unicode MS"/>
          <w:rtl w:val="0"/>
        </w:rPr>
        <w:t xml:space="preserve">この辺について、今回の動画でしっかりお伝えしていくので、ぜひ最後まで見てください。</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pStyle w:val="Heading2"/>
        <w:rPr/>
      </w:pPr>
      <w:bookmarkStart w:colFirst="0" w:colLast="0" w:name="_c9wis4pq211n" w:id="8"/>
      <w:bookmarkEnd w:id="8"/>
      <w:r w:rsidDel="00000000" w:rsidR="00000000" w:rsidRPr="00000000">
        <w:rPr>
          <w:rFonts w:ascii="Arial Unicode MS" w:cs="Arial Unicode MS" w:eastAsia="Arial Unicode MS" w:hAnsi="Arial Unicode MS"/>
          <w:rtl w:val="0"/>
        </w:rPr>
        <w:t xml:space="preserve">【新たな視点の提示】</w:t>
      </w:r>
    </w:p>
    <w:p w:rsidR="00000000" w:rsidDel="00000000" w:rsidP="00000000" w:rsidRDefault="00000000" w:rsidRPr="00000000" w14:paraId="000000C6">
      <w:pPr>
        <w:pStyle w:val="Heading3"/>
        <w:rPr/>
      </w:pPr>
      <w:bookmarkStart w:colFirst="0" w:colLast="0" w:name="_a0ibx1i4h1l6" w:id="9"/>
      <w:bookmarkEnd w:id="9"/>
      <w:r w:rsidDel="00000000" w:rsidR="00000000" w:rsidRPr="00000000">
        <w:rPr>
          <w:rFonts w:ascii="Arial Unicode MS" w:cs="Arial Unicode MS" w:eastAsia="Arial Unicode MS" w:hAnsi="Arial Unicode MS"/>
          <w:rtl w:val="0"/>
        </w:rPr>
        <w:t xml:space="preserve"> 本命女性に選ばれる男のたった1つの特徴</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Fonts w:ascii="Arial Unicode MS" w:cs="Arial Unicode MS" w:eastAsia="Arial Unicode MS" w:hAnsi="Arial Unicode MS"/>
          <w:rtl w:val="0"/>
        </w:rPr>
        <w:t xml:space="preserve">みなさん、よく勘違いされているのが、</w:t>
        <w:br w:type="textWrapping"/>
      </w:r>
      <w:r w:rsidDel="00000000" w:rsidR="00000000" w:rsidRPr="00000000">
        <w:rPr>
          <w:rFonts w:ascii="Arial Unicode MS" w:cs="Arial Unicode MS" w:eastAsia="Arial Unicode MS" w:hAnsi="Arial Unicode MS"/>
          <w:b w:val="1"/>
          <w:rtl w:val="0"/>
        </w:rPr>
        <w:t xml:space="preserve"> 「モテる男＝本命女性に選ばれる男」だという思い込み</w:t>
      </w:r>
      <w:r w:rsidDel="00000000" w:rsidR="00000000" w:rsidRPr="00000000">
        <w:rPr>
          <w:rFonts w:ascii="Arial Unicode MS" w:cs="Arial Unicode MS" w:eastAsia="Arial Unicode MS" w:hAnsi="Arial Unicode MS"/>
          <w:rtl w:val="0"/>
        </w:rPr>
        <w:t xml:space="preserve">です。</w:t>
      </w:r>
    </w:p>
    <w:p w:rsidR="00000000" w:rsidDel="00000000" w:rsidP="00000000" w:rsidRDefault="00000000" w:rsidRPr="00000000" w14:paraId="000000C9">
      <w:pPr>
        <w:rPr/>
      </w:pPr>
      <w:r w:rsidDel="00000000" w:rsidR="00000000" w:rsidRPr="00000000">
        <w:rPr>
          <w:rFonts w:ascii="Arial Unicode MS" w:cs="Arial Unicode MS" w:eastAsia="Arial Unicode MS" w:hAnsi="Arial Unicode MS"/>
          <w:rtl w:val="0"/>
        </w:rPr>
        <w:t xml:space="preserve">そう、これ、思い込みなんですよ。</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Fonts w:ascii="Arial Unicode MS" w:cs="Arial Unicode MS" w:eastAsia="Arial Unicode MS" w:hAnsi="Arial Unicode MS"/>
          <w:rtl w:val="0"/>
        </w:rPr>
        <w:t xml:space="preserve">あなたが好きになるようなレベルの高い女性が</w:t>
      </w:r>
      <w:r w:rsidDel="00000000" w:rsidR="00000000" w:rsidRPr="00000000">
        <w:rPr>
          <w:rFonts w:ascii="Arial Unicode MS" w:cs="Arial Unicode MS" w:eastAsia="Arial Unicode MS" w:hAnsi="Arial Unicode MS"/>
          <w:b w:val="1"/>
          <w:rtl w:val="0"/>
        </w:rPr>
        <w:t xml:space="preserve">“本命の相手”として選ぶのは、モテる男ではない</w:t>
      </w:r>
      <w:r w:rsidDel="00000000" w:rsidR="00000000" w:rsidRPr="00000000">
        <w:rPr>
          <w:rFonts w:ascii="Arial Unicode MS" w:cs="Arial Unicode MS" w:eastAsia="Arial Unicode MS" w:hAnsi="Arial Unicode MS"/>
          <w:rtl w:val="0"/>
        </w:rPr>
        <w:t xml:space="preserve">んです。</w:t>
      </w:r>
    </w:p>
    <w:p w:rsidR="00000000" w:rsidDel="00000000" w:rsidP="00000000" w:rsidRDefault="00000000" w:rsidRPr="00000000" w14:paraId="000000CC">
      <w:pPr>
        <w:rPr/>
      </w:pPr>
      <w:r w:rsidDel="00000000" w:rsidR="00000000" w:rsidRPr="00000000">
        <w:rPr>
          <w:rFonts w:ascii="Arial Unicode MS" w:cs="Arial Unicode MS" w:eastAsia="Arial Unicode MS" w:hAnsi="Arial Unicode MS"/>
          <w:rtl w:val="0"/>
        </w:rPr>
        <w:t xml:space="preserve">たしかに、モテる男は、女性を口説いたり、遊び相手として選ばれることはあるでしょう。</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Fonts w:ascii="Arial Unicode MS" w:cs="Arial Unicode MS" w:eastAsia="Arial Unicode MS" w:hAnsi="Arial Unicode MS"/>
          <w:rtl w:val="0"/>
        </w:rPr>
        <w:t xml:space="preserve">でも、決して本命にはなれない。</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Fonts w:ascii="Arial Unicode MS" w:cs="Arial Unicode MS" w:eastAsia="Arial Unicode MS" w:hAnsi="Arial Unicode MS"/>
          <w:rtl w:val="0"/>
        </w:rPr>
        <w:t xml:space="preserve">では彼女たちはどんな男を本命として選ぶのか？</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Fonts w:ascii="Arial Unicode MS" w:cs="Arial Unicode MS" w:eastAsia="Arial Unicode MS" w:hAnsi="Arial Unicode MS"/>
          <w:rtl w:val="0"/>
        </w:rPr>
        <w:t xml:space="preserve">それが、</w:t>
      </w:r>
      <w:r w:rsidDel="00000000" w:rsidR="00000000" w:rsidRPr="00000000">
        <w:rPr>
          <w:rFonts w:ascii="Arial Unicode MS" w:cs="Arial Unicode MS" w:eastAsia="Arial Unicode MS" w:hAnsi="Arial Unicode MS"/>
          <w:b w:val="1"/>
          <w:rtl w:val="0"/>
        </w:rPr>
        <w:t xml:space="preserve"> 「唯一無二」の男</w:t>
      </w:r>
      <w:r w:rsidDel="00000000" w:rsidR="00000000" w:rsidRPr="00000000">
        <w:rPr>
          <w:rFonts w:ascii="Arial Unicode MS" w:cs="Arial Unicode MS" w:eastAsia="Arial Unicode MS" w:hAnsi="Arial Unicode MS"/>
          <w:rtl w:val="0"/>
        </w:rPr>
        <w:t xml:space="preserve">です。</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Fonts w:ascii="Arial Unicode MS" w:cs="Arial Unicode MS" w:eastAsia="Arial Unicode MS" w:hAnsi="Arial Unicode MS"/>
          <w:rtl w:val="0"/>
        </w:rPr>
        <w:t xml:space="preserve">なぜ、唯一無二の男を選ぶのか？</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Fonts w:ascii="Arial Unicode MS" w:cs="Arial Unicode MS" w:eastAsia="Arial Unicode MS" w:hAnsi="Arial Unicode MS"/>
          <w:rtl w:val="0"/>
        </w:rPr>
        <w:t xml:space="preserve">結局、“モテる男”っていうのは、多くの女性には好かれるかもしれないけれど、</w:t>
        <w:br w:type="textWrapping"/>
        <w:t xml:space="preserve">言い換えれば</w:t>
      </w:r>
      <w:r w:rsidDel="00000000" w:rsidR="00000000" w:rsidRPr="00000000">
        <w:rPr>
          <w:rFonts w:ascii="Arial Unicode MS" w:cs="Arial Unicode MS" w:eastAsia="Arial Unicode MS" w:hAnsi="Arial Unicode MS"/>
          <w:b w:val="1"/>
          <w:rtl w:val="0"/>
        </w:rPr>
        <w:t xml:space="preserve">「誰にでも刺さるように設計された汎用品」</w:t>
      </w:r>
      <w:r w:rsidDel="00000000" w:rsidR="00000000" w:rsidRPr="00000000">
        <w:rPr>
          <w:rFonts w:ascii="Arial Unicode MS" w:cs="Arial Unicode MS" w:eastAsia="Arial Unicode MS" w:hAnsi="Arial Unicode MS"/>
          <w:rtl w:val="0"/>
        </w:rPr>
        <w:t xml:space="preserve">なんです。</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Fonts w:ascii="Arial Unicode MS" w:cs="Arial Unicode MS" w:eastAsia="Arial Unicode MS" w:hAnsi="Arial Unicode MS"/>
          <w:rtl w:val="0"/>
        </w:rPr>
        <w:t xml:space="preserve">たとえばナンパ師って、一般的には“モテる男”の象徴ですよね。</w:t>
        <w:br w:type="textWrapping"/>
        <w:t xml:space="preserve"> </w:t>
      </w:r>
    </w:p>
    <w:p w:rsidR="00000000" w:rsidDel="00000000" w:rsidP="00000000" w:rsidRDefault="00000000" w:rsidRPr="00000000" w14:paraId="000000DA">
      <w:pPr>
        <w:rPr/>
      </w:pPr>
      <w:r w:rsidDel="00000000" w:rsidR="00000000" w:rsidRPr="00000000">
        <w:rPr>
          <w:rFonts w:ascii="Arial Unicode MS" w:cs="Arial Unicode MS" w:eastAsia="Arial Unicode MS" w:hAnsi="Arial Unicode MS"/>
          <w:rtl w:val="0"/>
        </w:rPr>
        <w:t xml:space="preserve">でも実際には、 1人の女性と長く関係を続けるのが苦手な人が、ものすごく多いんです。</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Fonts w:ascii="Arial Unicode MS" w:cs="Arial Unicode MS" w:eastAsia="Arial Unicode MS" w:hAnsi="Arial Unicode MS"/>
          <w:rtl w:val="0"/>
        </w:rPr>
        <w:t xml:space="preserve">なぜか？</w:t>
        <w:br w:type="textWrapping"/>
      </w:r>
    </w:p>
    <w:p w:rsidR="00000000" w:rsidDel="00000000" w:rsidP="00000000" w:rsidRDefault="00000000" w:rsidRPr="00000000" w14:paraId="000000DD">
      <w:pPr>
        <w:rPr/>
      </w:pPr>
      <w:r w:rsidDel="00000000" w:rsidR="00000000" w:rsidRPr="00000000">
        <w:rPr>
          <w:rFonts w:ascii="Arial Unicode MS" w:cs="Arial Unicode MS" w:eastAsia="Arial Unicode MS" w:hAnsi="Arial Unicode MS"/>
          <w:rtl w:val="0"/>
        </w:rPr>
        <w:t xml:space="preserve">それは、</w:t>
      </w:r>
      <w:r w:rsidDel="00000000" w:rsidR="00000000" w:rsidRPr="00000000">
        <w:rPr>
          <w:rFonts w:ascii="Arial Unicode MS" w:cs="Arial Unicode MS" w:eastAsia="Arial Unicode MS" w:hAnsi="Arial Unicode MS"/>
          <w:b w:val="1"/>
          <w:rtl w:val="0"/>
        </w:rPr>
        <w:t xml:space="preserve">モテる男が「替えがきく」存在</w:t>
      </w:r>
      <w:r w:rsidDel="00000000" w:rsidR="00000000" w:rsidRPr="00000000">
        <w:rPr>
          <w:rFonts w:ascii="Arial Unicode MS" w:cs="Arial Unicode MS" w:eastAsia="Arial Unicode MS" w:hAnsi="Arial Unicode MS"/>
          <w:rtl w:val="0"/>
        </w:rPr>
        <w:t xml:space="preserve">だからです。</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Fonts w:ascii="Arial Unicode MS" w:cs="Arial Unicode MS" w:eastAsia="Arial Unicode MS" w:hAnsi="Arial Unicode MS"/>
          <w:rtl w:val="0"/>
        </w:rPr>
        <w:t xml:space="preserve">もっと見た目がいい男</w:t>
        <w:br w:type="textWrapping"/>
        <w:t xml:space="preserve">もっとトークがうまい男</w:t>
      </w:r>
    </w:p>
    <w:p w:rsidR="00000000" w:rsidDel="00000000" w:rsidP="00000000" w:rsidRDefault="00000000" w:rsidRPr="00000000" w14:paraId="000000E0">
      <w:pPr>
        <w:rPr/>
      </w:pPr>
      <w:r w:rsidDel="00000000" w:rsidR="00000000" w:rsidRPr="00000000">
        <w:rPr>
          <w:rFonts w:ascii="Arial Unicode MS" w:cs="Arial Unicode MS" w:eastAsia="Arial Unicode MS" w:hAnsi="Arial Unicode MS"/>
          <w:rtl w:val="0"/>
        </w:rPr>
        <w:t xml:space="preserve">もっと経済力のある男</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Fonts w:ascii="Arial Unicode MS" w:cs="Arial Unicode MS" w:eastAsia="Arial Unicode MS" w:hAnsi="Arial Unicode MS"/>
          <w:rtl w:val="0"/>
        </w:rPr>
        <w:t xml:space="preserve">が現れたらどうでしょう？</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Fonts w:ascii="Arial Unicode MS" w:cs="Arial Unicode MS" w:eastAsia="Arial Unicode MS" w:hAnsi="Arial Unicode MS"/>
          <w:rtl w:val="0"/>
        </w:rPr>
        <w:t xml:space="preserve">女性は、無意識に“より上位のスペック”を持った人がいれば、</w:t>
        <w:br w:type="textWrapping"/>
        <w:t xml:space="preserve">そこに心が流れていってしまいますよね？</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Fonts w:ascii="Arial Unicode MS" w:cs="Arial Unicode MS" w:eastAsia="Arial Unicode MS" w:hAnsi="Arial Unicode MS"/>
          <w:rtl w:val="0"/>
        </w:rPr>
        <w:t xml:space="preserve">つまり、スペック勝負に足を突っ込んだ瞬間に、</w:t>
      </w:r>
      <w:r w:rsidDel="00000000" w:rsidR="00000000" w:rsidRPr="00000000">
        <w:rPr>
          <w:rFonts w:ascii="Arial Unicode MS" w:cs="Arial Unicode MS" w:eastAsia="Arial Unicode MS" w:hAnsi="Arial Unicode MS"/>
          <w:b w:val="1"/>
          <w:rtl w:val="0"/>
        </w:rPr>
        <w:t xml:space="preserve">あなたは“比較される側”に落ちてしまう</w:t>
      </w:r>
      <w:r w:rsidDel="00000000" w:rsidR="00000000" w:rsidRPr="00000000">
        <w:rPr>
          <w:rFonts w:ascii="Arial Unicode MS" w:cs="Arial Unicode MS" w:eastAsia="Arial Unicode MS" w:hAnsi="Arial Unicode MS"/>
          <w:rtl w:val="0"/>
        </w:rPr>
        <w:t xml:space="preserve">んです。</w:t>
      </w:r>
    </w:p>
    <w:p w:rsidR="00000000" w:rsidDel="00000000" w:rsidP="00000000" w:rsidRDefault="00000000" w:rsidRPr="00000000" w14:paraId="000000E7">
      <w:pPr>
        <w:rPr/>
      </w:pPr>
      <w:r w:rsidDel="00000000" w:rsidR="00000000" w:rsidRPr="00000000">
        <w:rPr>
          <w:rFonts w:ascii="Arial Unicode MS" w:cs="Arial Unicode MS" w:eastAsia="Arial Unicode MS" w:hAnsi="Arial Unicode MS"/>
          <w:rtl w:val="0"/>
        </w:rPr>
        <w:t xml:space="preserve">ここはもう元から強いやつがたくさん渦巻く世界ですし、上には上がいるので、地獄ですよね。</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Fonts w:ascii="Arial Unicode MS" w:cs="Arial Unicode MS" w:eastAsia="Arial Unicode MS" w:hAnsi="Arial Unicode MS"/>
          <w:rtl w:val="0"/>
        </w:rPr>
        <w:t xml:space="preserve">それに、あなたには、せっかく誠実で優しいという素晴らしい強みがあるのに、</w:t>
      </w:r>
    </w:p>
    <w:p w:rsidR="00000000" w:rsidDel="00000000" w:rsidP="00000000" w:rsidRDefault="00000000" w:rsidRPr="00000000" w14:paraId="000000EA">
      <w:pPr>
        <w:rPr/>
      </w:pPr>
      <w:r w:rsidDel="00000000" w:rsidR="00000000" w:rsidRPr="00000000">
        <w:rPr>
          <w:rFonts w:ascii="Arial Unicode MS" w:cs="Arial Unicode MS" w:eastAsia="Arial Unicode MS" w:hAnsi="Arial Unicode MS"/>
          <w:rtl w:val="0"/>
        </w:rPr>
        <w:t xml:space="preserve">・女性に対してオラオラしたりいじろうとしたり</w:t>
      </w:r>
    </w:p>
    <w:p w:rsidR="00000000" w:rsidDel="00000000" w:rsidP="00000000" w:rsidRDefault="00000000" w:rsidRPr="00000000" w14:paraId="000000EB">
      <w:pPr>
        <w:rPr/>
      </w:pPr>
      <w:r w:rsidDel="00000000" w:rsidR="00000000" w:rsidRPr="00000000">
        <w:rPr>
          <w:rFonts w:ascii="Arial Unicode MS" w:cs="Arial Unicode MS" w:eastAsia="Arial Unicode MS" w:hAnsi="Arial Unicode MS"/>
          <w:rtl w:val="0"/>
        </w:rPr>
        <w:t xml:space="preserve">・心理学で女性をコントロールしようとしたり</w:t>
      </w:r>
    </w:p>
    <w:p w:rsidR="00000000" w:rsidDel="00000000" w:rsidP="00000000" w:rsidRDefault="00000000" w:rsidRPr="00000000" w14:paraId="000000EC">
      <w:pPr>
        <w:rPr/>
      </w:pPr>
      <w:r w:rsidDel="00000000" w:rsidR="00000000" w:rsidRPr="00000000">
        <w:rPr>
          <w:rFonts w:ascii="Arial Unicode MS" w:cs="Arial Unicode MS" w:eastAsia="Arial Unicode MS" w:hAnsi="Arial Unicode MS"/>
          <w:rtl w:val="0"/>
        </w:rPr>
        <w:t xml:space="preserve">・笑わせようとしてトークを頑張ったり</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Fonts w:ascii="Arial Unicode MS" w:cs="Arial Unicode MS" w:eastAsia="Arial Unicode MS" w:hAnsi="Arial Unicode MS"/>
          <w:rtl w:val="0"/>
        </w:rPr>
        <w:t xml:space="preserve">こういった強みを消してしまう努力をしてしまっている人がめちゃくちゃ多いんですよね。</w:t>
      </w:r>
    </w:p>
    <w:p w:rsidR="00000000" w:rsidDel="00000000" w:rsidP="00000000" w:rsidRDefault="00000000" w:rsidRPr="00000000" w14:paraId="000000EF">
      <w:pPr>
        <w:rPr/>
      </w:pPr>
      <w:r w:rsidDel="00000000" w:rsidR="00000000" w:rsidRPr="00000000">
        <w:rPr>
          <w:rFonts w:ascii="Arial Unicode MS" w:cs="Arial Unicode MS" w:eastAsia="Arial Unicode MS" w:hAnsi="Arial Unicode MS"/>
          <w:rtl w:val="0"/>
        </w:rPr>
        <w:t xml:space="preserve">でも、これではどれだけ頑張ってもせいぜいモテる男の劣化版にしかならないんです。</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pStyle w:val="Heading3"/>
        <w:rPr/>
      </w:pPr>
      <w:bookmarkStart w:colFirst="0" w:colLast="0" w:name="_11cpifbkpc5v" w:id="10"/>
      <w:bookmarkEnd w:id="10"/>
      <w:r w:rsidDel="00000000" w:rsidR="00000000" w:rsidRPr="00000000">
        <w:rPr>
          <w:rFonts w:ascii="Arial Unicode MS" w:cs="Arial Unicode MS" w:eastAsia="Arial Unicode MS" w:hAnsi="Arial Unicode MS"/>
          <w:rtl w:val="0"/>
        </w:rPr>
        <w:t xml:space="preserve">モテる男よりも唯一無二の男を目指すべき理由</w:t>
      </w:r>
    </w:p>
    <w:p w:rsidR="00000000" w:rsidDel="00000000" w:rsidP="00000000" w:rsidRDefault="00000000" w:rsidRPr="00000000" w14:paraId="000000F2">
      <w:pPr>
        <w:rPr/>
      </w:pPr>
      <w:r w:rsidDel="00000000" w:rsidR="00000000" w:rsidRPr="00000000">
        <w:rPr>
          <w:rFonts w:ascii="Arial Unicode MS" w:cs="Arial Unicode MS" w:eastAsia="Arial Unicode MS" w:hAnsi="Arial Unicode MS"/>
          <w:rtl w:val="0"/>
        </w:rPr>
        <w:t xml:space="preserve">では逆に、</w:t>
        <w:br w:type="textWrapping"/>
        <w:t xml:space="preserve"> 女性が「この人じゃなきゃダメ」と本命として選びたくなる男は、どんな男なのか？</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Fonts w:ascii="Arial Unicode MS" w:cs="Arial Unicode MS" w:eastAsia="Arial Unicode MS" w:hAnsi="Arial Unicode MS"/>
          <w:rtl w:val="0"/>
        </w:rPr>
        <w:t xml:space="preserve">それは、</w:t>
      </w:r>
      <w:r w:rsidDel="00000000" w:rsidR="00000000" w:rsidRPr="00000000">
        <w:rPr>
          <w:rFonts w:ascii="Arial Unicode MS" w:cs="Arial Unicode MS" w:eastAsia="Arial Unicode MS" w:hAnsi="Arial Unicode MS"/>
          <w:b w:val="1"/>
          <w:rtl w:val="0"/>
        </w:rPr>
        <w:t xml:space="preserve">他の誰にも真似できない、唯一無二の男</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Fonts w:ascii="Arial Unicode MS" w:cs="Arial Unicode MS" w:eastAsia="Arial Unicode MS" w:hAnsi="Arial Unicode MS"/>
          <w:rtl w:val="0"/>
        </w:rPr>
        <w:t xml:space="preserve">つまり、“替えがきかない男”です。</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Fonts w:ascii="Arial Unicode MS" w:cs="Arial Unicode MS" w:eastAsia="Arial Unicode MS" w:hAnsi="Arial Unicode MS"/>
          <w:rtl w:val="0"/>
        </w:rPr>
        <w:t xml:space="preserve">なぜ、こういった男が求められるのか？</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Fonts w:ascii="Arial Unicode MS" w:cs="Arial Unicode MS" w:eastAsia="Arial Unicode MS" w:hAnsi="Arial Unicode MS"/>
          <w:rtl w:val="0"/>
        </w:rPr>
        <w:t xml:space="preserve">それは、</w:t>
      </w:r>
      <w:r w:rsidDel="00000000" w:rsidR="00000000" w:rsidRPr="00000000">
        <w:rPr>
          <w:rFonts w:ascii="Arial Unicode MS" w:cs="Arial Unicode MS" w:eastAsia="Arial Unicode MS" w:hAnsi="Arial Unicode MS"/>
          <w:b w:val="1"/>
          <w:rtl w:val="0"/>
        </w:rPr>
        <w:t xml:space="preserve">希少性の原理</w:t>
      </w:r>
      <w:r w:rsidDel="00000000" w:rsidR="00000000" w:rsidRPr="00000000">
        <w:rPr>
          <w:rFonts w:ascii="Arial Unicode MS" w:cs="Arial Unicode MS" w:eastAsia="Arial Unicode MS" w:hAnsi="Arial Unicode MS"/>
          <w:rtl w:val="0"/>
        </w:rPr>
        <w:t xml:space="preserve">が働くからです。</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Fonts w:ascii="Arial Unicode MS" w:cs="Arial Unicode MS" w:eastAsia="Arial Unicode MS" w:hAnsi="Arial Unicode MS"/>
          <w:rtl w:val="0"/>
        </w:rPr>
        <w:t xml:space="preserve">たとえば、ダイヤモンドやフェラーリが高値で売れるのはなぜだと思いますか？</w:t>
      </w:r>
    </w:p>
    <w:p w:rsidR="00000000" w:rsidDel="00000000" w:rsidP="00000000" w:rsidRDefault="00000000" w:rsidRPr="00000000" w14:paraId="000000FD">
      <w:pPr>
        <w:rPr/>
      </w:pPr>
      <w:r w:rsidDel="00000000" w:rsidR="00000000" w:rsidRPr="00000000">
        <w:rPr>
          <w:rFonts w:ascii="Arial Unicode MS" w:cs="Arial Unicode MS" w:eastAsia="Arial Unicode MS" w:hAnsi="Arial Unicode MS"/>
          <w:rtl w:val="0"/>
        </w:rPr>
        <w:t xml:space="preserve">それは、“希少である”という事実が価値を高めているからです。</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Fonts w:ascii="Arial Unicode MS" w:cs="Arial Unicode MS" w:eastAsia="Arial Unicode MS" w:hAnsi="Arial Unicode MS"/>
          <w:rtl w:val="0"/>
        </w:rPr>
        <w:t xml:space="preserve">どれだけ性能が良くても、大量に出回っていたら価値は下がります。</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Fonts w:ascii="Arial Unicode MS" w:cs="Arial Unicode MS" w:eastAsia="Arial Unicode MS" w:hAnsi="Arial Unicode MS"/>
          <w:rtl w:val="0"/>
        </w:rPr>
        <w:t xml:space="preserve">でも、数が限られていたり、唯一無二の背景があったりすると、</w:t>
        <w:br w:type="textWrapping"/>
        <w:t xml:space="preserve">人は“その価値”を自然と高く感じるようになる。</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Fonts w:ascii="Arial Unicode MS" w:cs="Arial Unicode MS" w:eastAsia="Arial Unicode MS" w:hAnsi="Arial Unicode MS"/>
          <w:b w:val="1"/>
          <w:rtl w:val="0"/>
        </w:rPr>
        <w:t xml:space="preserve">この希少性の原理が理解できると、「なぜ、恋愛講師がよく言っているような、モテる男を目指してはいけないのか？」がわかる</w:t>
      </w:r>
      <w:r w:rsidDel="00000000" w:rsidR="00000000" w:rsidRPr="00000000">
        <w:rPr>
          <w:rFonts w:ascii="Arial Unicode MS" w:cs="Arial Unicode MS" w:eastAsia="Arial Unicode MS" w:hAnsi="Arial Unicode MS"/>
          <w:rtl w:val="0"/>
        </w:rPr>
        <w:t xml:space="preserve">と思います。</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Fonts w:ascii="Arial Unicode MS" w:cs="Arial Unicode MS" w:eastAsia="Arial Unicode MS" w:hAnsi="Arial Unicode MS"/>
          <w:rtl w:val="0"/>
        </w:rPr>
        <w:t xml:space="preserve">多くの恋愛講師が発信している、モテる男になろうとしたり、テンプレ通りにデート会話をしようとすると、希少性はなくなりますよね。</w:t>
      </w:r>
    </w:p>
    <w:p w:rsidR="00000000" w:rsidDel="00000000" w:rsidP="00000000" w:rsidRDefault="00000000" w:rsidRPr="00000000" w14:paraId="00000107">
      <w:pPr>
        <w:rPr/>
      </w:pPr>
      <w:r w:rsidDel="00000000" w:rsidR="00000000" w:rsidRPr="00000000">
        <w:rPr>
          <w:rFonts w:ascii="Arial Unicode MS" w:cs="Arial Unicode MS" w:eastAsia="Arial Unicode MS" w:hAnsi="Arial Unicode MS"/>
          <w:rtl w:val="0"/>
        </w:rPr>
        <w:t xml:space="preserve">だから、モテる男になろうとすると、希少性の罠にハマってしまい、逆効果になる可能性が高いんです。</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Fonts w:ascii="Arial Unicode MS" w:cs="Arial Unicode MS" w:eastAsia="Arial Unicode MS" w:hAnsi="Arial Unicode MS"/>
          <w:rtl w:val="0"/>
        </w:rPr>
        <w:t xml:space="preserve">これは、</w:t>
      </w:r>
      <w:r w:rsidDel="00000000" w:rsidR="00000000" w:rsidRPr="00000000">
        <w:rPr>
          <w:rFonts w:ascii="Arial Unicode MS" w:cs="Arial Unicode MS" w:eastAsia="Arial Unicode MS" w:hAnsi="Arial Unicode MS"/>
          <w:b w:val="1"/>
          <w:rtl w:val="0"/>
        </w:rPr>
        <w:t xml:space="preserve">科学的にも証明されている心理法則</w:t>
      </w:r>
      <w:r w:rsidDel="00000000" w:rsidR="00000000" w:rsidRPr="00000000">
        <w:rPr>
          <w:rFonts w:ascii="Arial Unicode MS" w:cs="Arial Unicode MS" w:eastAsia="Arial Unicode MS" w:hAnsi="Arial Unicode MS"/>
          <w:rtl w:val="0"/>
        </w:rPr>
        <w:t xml:space="preserve">です。</w:t>
      </w:r>
    </w:p>
    <w:p w:rsidR="00000000" w:rsidDel="00000000" w:rsidP="00000000" w:rsidRDefault="00000000" w:rsidRPr="00000000" w14:paraId="0000010A">
      <w:pPr>
        <w:rPr/>
      </w:pPr>
      <w:r w:rsidDel="00000000" w:rsidR="00000000" w:rsidRPr="00000000">
        <w:rPr>
          <w:rFonts w:ascii="Arial Unicode MS" w:cs="Arial Unicode MS" w:eastAsia="Arial Unicode MS" w:hAnsi="Arial Unicode MS"/>
          <w:rtl w:val="0"/>
        </w:rPr>
        <w:t xml:space="preserve">そして、人間の本能に組み込まれた法則でもあるので、希少性を出されると人は抗えないんです。</w:t>
      </w:r>
    </w:p>
    <w:p w:rsidR="00000000" w:rsidDel="00000000" w:rsidP="00000000" w:rsidRDefault="00000000" w:rsidRPr="00000000" w14:paraId="0000010B">
      <w:pPr>
        <w:rPr/>
      </w:pPr>
      <w:r w:rsidDel="00000000" w:rsidR="00000000" w:rsidRPr="00000000">
        <w:rPr>
          <w:rFonts w:ascii="Arial Unicode MS" w:cs="Arial Unicode MS" w:eastAsia="Arial Unicode MS" w:hAnsi="Arial Unicode MS"/>
          <w:rtl w:val="0"/>
        </w:rPr>
        <w:t xml:space="preserve">だからめちゃくちゃ強力な心理トリガーなんですよね。</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Fonts w:ascii="Arial Unicode MS" w:cs="Arial Unicode MS" w:eastAsia="Arial Unicode MS" w:hAnsi="Arial Unicode MS"/>
          <w:rtl w:val="0"/>
        </w:rPr>
        <w:t xml:space="preserve">つまり、 あなたが「他の誰にも似ていない存在」になれば、</w:t>
        <w:br w:type="textWrapping"/>
        <w:t xml:space="preserve"> 女性は“理屈ではなく、感情で”あなたに惹かれるようになる。</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Fonts w:ascii="Arial Unicode MS" w:cs="Arial Unicode MS" w:eastAsia="Arial Unicode MS" w:hAnsi="Arial Unicode MS"/>
          <w:rtl w:val="0"/>
        </w:rPr>
        <w:t xml:space="preserve">これこそ、</w:t>
      </w:r>
      <w:r w:rsidDel="00000000" w:rsidR="00000000" w:rsidRPr="00000000">
        <w:rPr>
          <w:rFonts w:ascii="Arial Unicode MS" w:cs="Arial Unicode MS" w:eastAsia="Arial Unicode MS" w:hAnsi="Arial Unicode MS"/>
          <w:b w:val="1"/>
          <w:rtl w:val="0"/>
        </w:rPr>
        <w:t xml:space="preserve">オンリーワン戦略の本質</w:t>
      </w:r>
      <w:r w:rsidDel="00000000" w:rsidR="00000000" w:rsidRPr="00000000">
        <w:rPr>
          <w:rFonts w:ascii="Arial Unicode MS" w:cs="Arial Unicode MS" w:eastAsia="Arial Unicode MS" w:hAnsi="Arial Unicode MS"/>
          <w:rtl w:val="0"/>
        </w:rPr>
        <w:t xml:space="preserve">です。</w:t>
      </w:r>
    </w:p>
    <w:p w:rsidR="00000000" w:rsidDel="00000000" w:rsidP="00000000" w:rsidRDefault="00000000" w:rsidRPr="00000000" w14:paraId="00000110">
      <w:pPr>
        <w:rPr/>
      </w:pPr>
      <w:r w:rsidDel="00000000" w:rsidR="00000000" w:rsidRPr="00000000">
        <w:rPr>
          <w:rFonts w:ascii="Arial Unicode MS" w:cs="Arial Unicode MS" w:eastAsia="Arial Unicode MS" w:hAnsi="Arial Unicode MS"/>
          <w:rtl w:val="0"/>
        </w:rPr>
        <w:t xml:space="preserve">今回の動画はここを理解だけでも、もうかなり変わってくるはずです。</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pStyle w:val="Heading3"/>
        <w:rPr/>
      </w:pPr>
      <w:bookmarkStart w:colFirst="0" w:colLast="0" w:name="_x008afqwslrf" w:id="11"/>
      <w:bookmarkEnd w:id="11"/>
      <w:r w:rsidDel="00000000" w:rsidR="00000000" w:rsidRPr="00000000">
        <w:rPr>
          <w:rFonts w:ascii="Arial Unicode MS" w:cs="Arial Unicode MS" w:eastAsia="Arial Unicode MS" w:hAnsi="Arial Unicode MS"/>
          <w:rtl w:val="0"/>
        </w:rPr>
        <w:t xml:space="preserve">オンリーワンの男になるには？</w:t>
      </w:r>
    </w:p>
    <w:p w:rsidR="00000000" w:rsidDel="00000000" w:rsidP="00000000" w:rsidRDefault="00000000" w:rsidRPr="00000000" w14:paraId="00000114">
      <w:pPr>
        <w:rPr>
          <w:b w:val="1"/>
        </w:rPr>
      </w:pPr>
      <w:r w:rsidDel="00000000" w:rsidR="00000000" w:rsidRPr="00000000">
        <w:rPr>
          <w:rFonts w:ascii="Arial Unicode MS" w:cs="Arial Unicode MS" w:eastAsia="Arial Unicode MS" w:hAnsi="Arial Unicode MS"/>
          <w:b w:val="1"/>
          <w:rtl w:val="0"/>
        </w:rPr>
        <w:t xml:space="preserve">では、どうすれば“オンリーワン”の男になれるのか？</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Fonts w:ascii="Arial Unicode MS" w:cs="Arial Unicode MS" w:eastAsia="Arial Unicode MS" w:hAnsi="Arial Unicode MS"/>
          <w:rtl w:val="0"/>
        </w:rPr>
        <w:t xml:space="preserve">男磨きをして自信をつける？</w:t>
      </w:r>
    </w:p>
    <w:p w:rsidR="00000000" w:rsidDel="00000000" w:rsidP="00000000" w:rsidRDefault="00000000" w:rsidRPr="00000000" w14:paraId="00000117">
      <w:pPr>
        <w:rPr/>
      </w:pPr>
      <w:r w:rsidDel="00000000" w:rsidR="00000000" w:rsidRPr="00000000">
        <w:rPr>
          <w:rFonts w:ascii="Arial Unicode MS" w:cs="Arial Unicode MS" w:eastAsia="Arial Unicode MS" w:hAnsi="Arial Unicode MS"/>
          <w:rtl w:val="0"/>
        </w:rPr>
        <w:t xml:space="preserve">マッチングアプリを攻略して出会いを増やす？</w:t>
      </w:r>
    </w:p>
    <w:p w:rsidR="00000000" w:rsidDel="00000000" w:rsidP="00000000" w:rsidRDefault="00000000" w:rsidRPr="00000000" w14:paraId="00000118">
      <w:pPr>
        <w:rPr/>
      </w:pPr>
      <w:r w:rsidDel="00000000" w:rsidR="00000000" w:rsidRPr="00000000">
        <w:rPr>
          <w:rFonts w:ascii="Arial Unicode MS" w:cs="Arial Unicode MS" w:eastAsia="Arial Unicode MS" w:hAnsi="Arial Unicode MS"/>
          <w:rtl w:val="0"/>
        </w:rPr>
        <w:t xml:space="preserve">トーク力を鍛える？</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Fonts w:ascii="Arial Unicode MS" w:cs="Arial Unicode MS" w:eastAsia="Arial Unicode MS" w:hAnsi="Arial Unicode MS"/>
          <w:rtl w:val="0"/>
        </w:rPr>
        <w:t xml:space="preserve">どれも違います。</w:t>
      </w:r>
    </w:p>
    <w:p w:rsidR="00000000" w:rsidDel="00000000" w:rsidP="00000000" w:rsidRDefault="00000000" w:rsidRPr="00000000" w14:paraId="0000011B">
      <w:pPr>
        <w:rPr/>
      </w:pPr>
      <w:r w:rsidDel="00000000" w:rsidR="00000000" w:rsidRPr="00000000">
        <w:rPr>
          <w:rFonts w:ascii="Arial Unicode MS" w:cs="Arial Unicode MS" w:eastAsia="Arial Unicode MS" w:hAnsi="Arial Unicode MS"/>
          <w:rtl w:val="0"/>
        </w:rPr>
        <w:t xml:space="preserve">あなたはとにかく何かを変えなければという思い込みがあると思いますが、</w:t>
      </w:r>
    </w:p>
    <w:p w:rsidR="00000000" w:rsidDel="00000000" w:rsidP="00000000" w:rsidRDefault="00000000" w:rsidRPr="00000000" w14:paraId="0000011C">
      <w:pPr>
        <w:rPr/>
      </w:pPr>
      <w:r w:rsidDel="00000000" w:rsidR="00000000" w:rsidRPr="00000000">
        <w:rPr>
          <w:rFonts w:ascii="Arial Unicode MS" w:cs="Arial Unicode MS" w:eastAsia="Arial Unicode MS" w:hAnsi="Arial Unicode MS"/>
          <w:rtl w:val="0"/>
        </w:rPr>
        <w:t xml:space="preserve">実は、オンリーワンになるための要素は、</w:t>
      </w:r>
      <w:r w:rsidDel="00000000" w:rsidR="00000000" w:rsidRPr="00000000">
        <w:rPr>
          <w:rFonts w:ascii="Arial Unicode MS" w:cs="Arial Unicode MS" w:eastAsia="Arial Unicode MS" w:hAnsi="Arial Unicode MS"/>
          <w:b w:val="1"/>
          <w:rtl w:val="0"/>
        </w:rPr>
        <w:t xml:space="preserve">すべてあなたの中にすでにある</w:t>
      </w:r>
      <w:r w:rsidDel="00000000" w:rsidR="00000000" w:rsidRPr="00000000">
        <w:rPr>
          <w:rFonts w:ascii="Arial Unicode MS" w:cs="Arial Unicode MS" w:eastAsia="Arial Unicode MS" w:hAnsi="Arial Unicode MS"/>
          <w:rtl w:val="0"/>
        </w:rPr>
        <w:t xml:space="preserve">んです。</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Fonts w:ascii="Arial Unicode MS" w:cs="Arial Unicode MS" w:eastAsia="Arial Unicode MS" w:hAnsi="Arial Unicode MS"/>
          <w:rtl w:val="0"/>
        </w:rPr>
        <w:t xml:space="preserve">だからあなたを変える必要はない。</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Fonts w:ascii="Arial Unicode MS" w:cs="Arial Unicode MS" w:eastAsia="Arial Unicode MS" w:hAnsi="Arial Unicode MS"/>
          <w:rtl w:val="0"/>
        </w:rPr>
        <w:t xml:space="preserve">じゃあどうすればいいのか？</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Fonts w:ascii="Arial Unicode MS" w:cs="Arial Unicode MS" w:eastAsia="Arial Unicode MS" w:hAnsi="Arial Unicode MS"/>
          <w:rtl w:val="0"/>
        </w:rPr>
        <w:t xml:space="preserve">それは、</w:t>
      </w:r>
    </w:p>
    <w:p w:rsidR="00000000" w:rsidDel="00000000" w:rsidP="00000000" w:rsidRDefault="00000000" w:rsidRPr="00000000" w14:paraId="00000123">
      <w:pPr>
        <w:rPr>
          <w:b w:val="1"/>
        </w:rPr>
      </w:pPr>
      <w:r w:rsidDel="00000000" w:rsidR="00000000" w:rsidRPr="00000000">
        <w:rPr>
          <w:rFonts w:ascii="Arial Unicode MS" w:cs="Arial Unicode MS" w:eastAsia="Arial Unicode MS" w:hAnsi="Arial Unicode MS"/>
          <w:b w:val="1"/>
          <w:rtl w:val="0"/>
        </w:rPr>
        <w:t xml:space="preserve"> 「自分軸」で恋愛をする</w:t>
      </w:r>
    </w:p>
    <w:p w:rsidR="00000000" w:rsidDel="00000000" w:rsidP="00000000" w:rsidRDefault="00000000" w:rsidRPr="00000000" w14:paraId="00000124">
      <w:pPr>
        <w:rPr/>
      </w:pPr>
      <w:r w:rsidDel="00000000" w:rsidR="00000000" w:rsidRPr="00000000">
        <w:rPr>
          <w:rFonts w:ascii="Arial Unicode MS" w:cs="Arial Unicode MS" w:eastAsia="Arial Unicode MS" w:hAnsi="Arial Unicode MS"/>
          <w:rtl w:val="0"/>
        </w:rPr>
        <w:t xml:space="preserve">ことです。</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Fonts w:ascii="Arial Unicode MS" w:cs="Arial Unicode MS" w:eastAsia="Arial Unicode MS" w:hAnsi="Arial Unicode MS"/>
          <w:rtl w:val="0"/>
        </w:rPr>
        <w:t xml:space="preserve">自分軸とは、</w:t>
      </w:r>
      <w:r w:rsidDel="00000000" w:rsidR="00000000" w:rsidRPr="00000000">
        <w:rPr>
          <w:rFonts w:ascii="Arial Unicode MS" w:cs="Arial Unicode MS" w:eastAsia="Arial Unicode MS" w:hAnsi="Arial Unicode MS"/>
          <w:b w:val="1"/>
          <w:rtl w:val="0"/>
        </w:rPr>
        <w:t xml:space="preserve">他の何者かに憧れて真似するのではなく、自分の心の声に従って、本音で行動すること</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Fonts w:ascii="Arial Unicode MS" w:cs="Arial Unicode MS" w:eastAsia="Arial Unicode MS" w:hAnsi="Arial Unicode MS"/>
          <w:rtl w:val="0"/>
        </w:rPr>
        <w:t xml:space="preserve">なぜなら、</w:t>
        <w:br w:type="textWrapping"/>
        <w:t xml:space="preserve"> あなたの</w:t>
      </w:r>
      <w:r w:rsidDel="00000000" w:rsidR="00000000" w:rsidRPr="00000000">
        <w:rPr>
          <w:rFonts w:ascii="Arial Unicode MS" w:cs="Arial Unicode MS" w:eastAsia="Arial Unicode MS" w:hAnsi="Arial Unicode MS"/>
          <w:b w:val="1"/>
          <w:rtl w:val="0"/>
        </w:rPr>
        <w:t xml:space="preserve">“唯一無二な個性”</w:t>
      </w:r>
      <w:r w:rsidDel="00000000" w:rsidR="00000000" w:rsidRPr="00000000">
        <w:rPr>
          <w:rFonts w:ascii="Arial Unicode MS" w:cs="Arial Unicode MS" w:eastAsia="Arial Unicode MS" w:hAnsi="Arial Unicode MS"/>
          <w:rtl w:val="0"/>
        </w:rPr>
        <w:t xml:space="preserve">は、</w:t>
      </w:r>
      <w:r w:rsidDel="00000000" w:rsidR="00000000" w:rsidRPr="00000000">
        <w:rPr>
          <w:rFonts w:ascii="Arial Unicode MS" w:cs="Arial Unicode MS" w:eastAsia="Arial Unicode MS" w:hAnsi="Arial Unicode MS"/>
          <w:b w:val="1"/>
          <w:rtl w:val="0"/>
        </w:rPr>
        <w:t xml:space="preserve">あなたの本音の中にしか存在していない</w:t>
      </w:r>
      <w:r w:rsidDel="00000000" w:rsidR="00000000" w:rsidRPr="00000000">
        <w:rPr>
          <w:rFonts w:ascii="Arial Unicode MS" w:cs="Arial Unicode MS" w:eastAsia="Arial Unicode MS" w:hAnsi="Arial Unicode MS"/>
          <w:rtl w:val="0"/>
        </w:rPr>
        <w:t xml:space="preserve">からです。</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Fonts w:ascii="Arial Unicode MS" w:cs="Arial Unicode MS" w:eastAsia="Arial Unicode MS" w:hAnsi="Arial Unicode MS"/>
          <w:rtl w:val="0"/>
        </w:rPr>
        <w:t xml:space="preserve">本音で語るからこそ、女性はあなたの人柄がわかり、魅力を感じるんです。</w:t>
      </w:r>
    </w:p>
    <w:p w:rsidR="00000000" w:rsidDel="00000000" w:rsidP="00000000" w:rsidRDefault="00000000" w:rsidRPr="00000000" w14:paraId="0000012B">
      <w:pPr>
        <w:rPr/>
      </w:pPr>
      <w:r w:rsidDel="00000000" w:rsidR="00000000" w:rsidRPr="00000000">
        <w:rPr>
          <w:rFonts w:ascii="Arial Unicode MS" w:cs="Arial Unicode MS" w:eastAsia="Arial Unicode MS" w:hAnsi="Arial Unicode MS"/>
          <w:rtl w:val="0"/>
        </w:rPr>
        <w:t xml:space="preserve">そして、それが唯一無二の存在に繋がるんです。</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Fonts w:ascii="Arial Unicode MS" w:cs="Arial Unicode MS" w:eastAsia="Arial Unicode MS" w:hAnsi="Arial Unicode MS"/>
          <w:rtl w:val="0"/>
        </w:rPr>
        <w:t xml:space="preserve">あなたの周りにも本音で生きてる人っていませんか？</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Fonts w:ascii="Arial Unicode MS" w:cs="Arial Unicode MS" w:eastAsia="Arial Unicode MS" w:hAnsi="Arial Unicode MS"/>
          <w:rtl w:val="0"/>
        </w:rPr>
        <w:t xml:space="preserve">例えば、ホリエモンやひろゆきって、人としてはいい人ではないのに、人気ですよね？</w:t>
      </w:r>
    </w:p>
    <w:p w:rsidR="00000000" w:rsidDel="00000000" w:rsidP="00000000" w:rsidRDefault="00000000" w:rsidRPr="00000000" w14:paraId="00000130">
      <w:pPr>
        <w:rPr/>
      </w:pPr>
      <w:r w:rsidDel="00000000" w:rsidR="00000000" w:rsidRPr="00000000">
        <w:rPr>
          <w:rFonts w:ascii="Arial Unicode MS" w:cs="Arial Unicode MS" w:eastAsia="Arial Unicode MS" w:hAnsi="Arial Unicode MS"/>
          <w:rtl w:val="0"/>
        </w:rPr>
        <w:t xml:space="preserve">彼らって本音をめっちゃ言ってる感じあるじゃないですか。</w:t>
      </w:r>
    </w:p>
    <w:p w:rsidR="00000000" w:rsidDel="00000000" w:rsidP="00000000" w:rsidRDefault="00000000" w:rsidRPr="00000000" w14:paraId="00000131">
      <w:pPr>
        <w:rPr/>
      </w:pPr>
      <w:r w:rsidDel="00000000" w:rsidR="00000000" w:rsidRPr="00000000">
        <w:rPr>
          <w:rFonts w:ascii="Arial Unicode MS" w:cs="Arial Unicode MS" w:eastAsia="Arial Unicode MS" w:hAnsi="Arial Unicode MS"/>
          <w:rtl w:val="0"/>
        </w:rPr>
        <w:t xml:space="preserve">本音を言うから、唯一無二の存在になり、魅力的に見えて、あれだけ人気になってると思うんですよね。</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Fonts w:ascii="Arial Unicode MS" w:cs="Arial Unicode MS" w:eastAsia="Arial Unicode MS" w:hAnsi="Arial Unicode MS"/>
          <w:rtl w:val="0"/>
        </w:rPr>
        <w:t xml:space="preserve">さすがにあそこまで本音で生きるのは難しいかもしれないけど、</w:t>
      </w:r>
    </w:p>
    <w:p w:rsidR="00000000" w:rsidDel="00000000" w:rsidP="00000000" w:rsidRDefault="00000000" w:rsidRPr="00000000" w14:paraId="00000134">
      <w:pPr>
        <w:rPr/>
      </w:pPr>
      <w:r w:rsidDel="00000000" w:rsidR="00000000" w:rsidRPr="00000000">
        <w:rPr>
          <w:rFonts w:ascii="Arial Unicode MS" w:cs="Arial Unicode MS" w:eastAsia="Arial Unicode MS" w:hAnsi="Arial Unicode MS"/>
          <w:rtl w:val="0"/>
        </w:rPr>
        <w:t xml:space="preserve">多くの人は、嫌われるのを恐れて、</w:t>
        <w:br w:type="textWrapping"/>
        <w:t xml:space="preserve"> 本音を隠して、空気を読み、相手に合わせてしまう。</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Fonts w:ascii="Arial Unicode MS" w:cs="Arial Unicode MS" w:eastAsia="Arial Unicode MS" w:hAnsi="Arial Unicode MS"/>
          <w:rtl w:val="0"/>
        </w:rPr>
        <w:t xml:space="preserve">そうやって、他人の評価を基準にして“他人軸”で生きてるうちに、</w:t>
        <w:br w:type="textWrapping"/>
        <w:t xml:space="preserve"> 人は</w:t>
      </w:r>
      <w:r w:rsidDel="00000000" w:rsidR="00000000" w:rsidRPr="00000000">
        <w:rPr>
          <w:rFonts w:ascii="Arial Unicode MS" w:cs="Arial Unicode MS" w:eastAsia="Arial Unicode MS" w:hAnsi="Arial Unicode MS"/>
          <w:b w:val="1"/>
          <w:rtl w:val="0"/>
        </w:rPr>
        <w:t xml:space="preserve">「嫌われたくない」という動機で行動する</w:t>
      </w:r>
      <w:r w:rsidDel="00000000" w:rsidR="00000000" w:rsidRPr="00000000">
        <w:rPr>
          <w:rFonts w:ascii="Arial Unicode MS" w:cs="Arial Unicode MS" w:eastAsia="Arial Unicode MS" w:hAnsi="Arial Unicode MS"/>
          <w:rtl w:val="0"/>
        </w:rPr>
        <w:t xml:space="preserve">ようになります。</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Fonts w:ascii="Arial Unicode MS" w:cs="Arial Unicode MS" w:eastAsia="Arial Unicode MS" w:hAnsi="Arial Unicode MS"/>
          <w:rtl w:val="0"/>
        </w:rPr>
        <w:t xml:space="preserve">そうやっているうちに、どんどん自分がわからなくなってきて、自信を失っていくんですよね。</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Fonts w:ascii="Arial Unicode MS" w:cs="Arial Unicode MS" w:eastAsia="Arial Unicode MS" w:hAnsi="Arial Unicode MS"/>
          <w:rtl w:val="0"/>
        </w:rPr>
        <w:t xml:space="preserve">そして、</w:t>
      </w:r>
      <w:r w:rsidDel="00000000" w:rsidR="00000000" w:rsidRPr="00000000">
        <w:rPr>
          <w:rFonts w:ascii="Arial Unicode MS" w:cs="Arial Unicode MS" w:eastAsia="Arial Unicode MS" w:hAnsi="Arial Unicode MS"/>
          <w:b w:val="1"/>
          <w:rtl w:val="0"/>
        </w:rPr>
        <w:t xml:space="preserve">嫌われたくないから女性に媚びてしまう</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3B">
      <w:pPr>
        <w:rPr/>
      </w:pPr>
      <w:r w:rsidDel="00000000" w:rsidR="00000000" w:rsidRPr="00000000">
        <w:rPr>
          <w:rFonts w:ascii="Arial Unicode MS" w:cs="Arial Unicode MS" w:eastAsia="Arial Unicode MS" w:hAnsi="Arial Unicode MS"/>
          <w:rtl w:val="0"/>
        </w:rPr>
        <w:t xml:space="preserve">でも、そのときにする“媚びた優しさ”って、女性には筒抜けなんですよね。</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Fonts w:ascii="Arial Unicode MS" w:cs="Arial Unicode MS" w:eastAsia="Arial Unicode MS" w:hAnsi="Arial Unicode MS"/>
          <w:rtl w:val="0"/>
        </w:rPr>
        <w:t xml:space="preserve">表面的には丁寧で優しい。</w:t>
      </w:r>
    </w:p>
    <w:p w:rsidR="00000000" w:rsidDel="00000000" w:rsidP="00000000" w:rsidRDefault="00000000" w:rsidRPr="00000000" w14:paraId="0000013E">
      <w:pPr>
        <w:rPr/>
      </w:pPr>
      <w:r w:rsidDel="00000000" w:rsidR="00000000" w:rsidRPr="00000000">
        <w:rPr>
          <w:rFonts w:ascii="Arial Unicode MS" w:cs="Arial Unicode MS" w:eastAsia="Arial Unicode MS" w:hAnsi="Arial Unicode MS"/>
          <w:rtl w:val="0"/>
        </w:rPr>
        <w:t xml:space="preserve"> でもその裏に「好かれたい」「断られたくない」という下心が見えてしまう。</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Fonts w:ascii="Arial Unicode MS" w:cs="Arial Unicode MS" w:eastAsia="Arial Unicode MS" w:hAnsi="Arial Unicode MS"/>
          <w:rtl w:val="0"/>
        </w:rPr>
        <w:t xml:space="preserve">だから、男として魅力がないなって思われてしまう。</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Fonts w:ascii="Arial Unicode MS" w:cs="Arial Unicode MS" w:eastAsia="Arial Unicode MS" w:hAnsi="Arial Unicode MS"/>
          <w:rtl w:val="0"/>
        </w:rPr>
        <w:t xml:space="preserve">つまり、他人軸でいる限り、</w:t>
        <w:br w:type="textWrapping"/>
        <w:t xml:space="preserve"> あなたは常に「嫌われたくない」という呪縛に縛られ続けるわけです。</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Fonts w:ascii="Arial Unicode MS" w:cs="Arial Unicode MS" w:eastAsia="Arial Unicode MS" w:hAnsi="Arial Unicode MS"/>
          <w:rtl w:val="0"/>
        </w:rPr>
        <w:t xml:space="preserve">さらに、優しくて誠実でいい人止まりになってしまう人は、自分に自信がないことがほとんどです。</w:t>
      </w:r>
    </w:p>
    <w:p w:rsidR="00000000" w:rsidDel="00000000" w:rsidP="00000000" w:rsidRDefault="00000000" w:rsidRPr="00000000" w14:paraId="00000146">
      <w:pPr>
        <w:rPr/>
      </w:pPr>
      <w:r w:rsidDel="00000000" w:rsidR="00000000" w:rsidRPr="00000000">
        <w:rPr>
          <w:rFonts w:ascii="Arial Unicode MS" w:cs="Arial Unicode MS" w:eastAsia="Arial Unicode MS" w:hAnsi="Arial Unicode MS"/>
          <w:rtl w:val="0"/>
        </w:rPr>
        <w:t xml:space="preserve">でも、実は、</w:t>
      </w:r>
      <w:r w:rsidDel="00000000" w:rsidR="00000000" w:rsidRPr="00000000">
        <w:rPr>
          <w:rFonts w:ascii="Arial Unicode MS" w:cs="Arial Unicode MS" w:eastAsia="Arial Unicode MS" w:hAnsi="Arial Unicode MS"/>
          <w:b w:val="1"/>
          <w:rtl w:val="0"/>
        </w:rPr>
        <w:t xml:space="preserve">自信がないのも他人軸で生きていることが原因</w:t>
      </w:r>
      <w:r w:rsidDel="00000000" w:rsidR="00000000" w:rsidRPr="00000000">
        <w:rPr>
          <w:rFonts w:ascii="Arial Unicode MS" w:cs="Arial Unicode MS" w:eastAsia="Arial Unicode MS" w:hAnsi="Arial Unicode MS"/>
          <w:rtl w:val="0"/>
        </w:rPr>
        <w:t xml:space="preserve">なんですよね。</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Fonts w:ascii="Arial Unicode MS" w:cs="Arial Unicode MS" w:eastAsia="Arial Unicode MS" w:hAnsi="Arial Unicode MS"/>
          <w:rtl w:val="0"/>
        </w:rPr>
        <w:t xml:space="preserve">例えば、顔、年収、会話力。</w:t>
      </w:r>
    </w:p>
    <w:p w:rsidR="00000000" w:rsidDel="00000000" w:rsidP="00000000" w:rsidRDefault="00000000" w:rsidRPr="00000000" w14:paraId="00000149">
      <w:pPr>
        <w:rPr/>
      </w:pPr>
      <w:r w:rsidDel="00000000" w:rsidR="00000000" w:rsidRPr="00000000">
        <w:rPr>
          <w:rFonts w:ascii="Arial Unicode MS" w:cs="Arial Unicode MS" w:eastAsia="Arial Unicode MS" w:hAnsi="Arial Unicode MS"/>
          <w:rtl w:val="0"/>
        </w:rPr>
        <w:t xml:space="preserve">こういったことに劣等感を感じてしまうのは、</w:t>
        <w:br w:type="textWrapping"/>
      </w:r>
      <w:r w:rsidDel="00000000" w:rsidR="00000000" w:rsidRPr="00000000">
        <w:rPr>
          <w:rFonts w:ascii="Arial Unicode MS" w:cs="Arial Unicode MS" w:eastAsia="Arial Unicode MS" w:hAnsi="Arial Unicode MS"/>
          <w:b w:val="1"/>
          <w:rtl w:val="0"/>
        </w:rPr>
        <w:t xml:space="preserve">自分の価値を“他人の基準”で測ってしまっている</w:t>
      </w:r>
      <w:r w:rsidDel="00000000" w:rsidR="00000000" w:rsidRPr="00000000">
        <w:rPr>
          <w:rFonts w:ascii="Arial Unicode MS" w:cs="Arial Unicode MS" w:eastAsia="Arial Unicode MS" w:hAnsi="Arial Unicode MS"/>
          <w:rtl w:val="0"/>
        </w:rPr>
        <w:t xml:space="preserve">からです。</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b w:val="1"/>
        </w:rPr>
      </w:pPr>
      <w:r w:rsidDel="00000000" w:rsidR="00000000" w:rsidRPr="00000000">
        <w:rPr>
          <w:rFonts w:ascii="Arial Unicode MS" w:cs="Arial Unicode MS" w:eastAsia="Arial Unicode MS" w:hAnsi="Arial Unicode MS"/>
          <w:b w:val="1"/>
          <w:rtl w:val="0"/>
        </w:rPr>
        <w:t xml:space="preserve">でも、これもあなたが悪いわけじゃありません。</w:t>
      </w:r>
    </w:p>
    <w:p w:rsidR="00000000" w:rsidDel="00000000" w:rsidP="00000000" w:rsidRDefault="00000000" w:rsidRPr="00000000" w14:paraId="0000014C">
      <w:pPr>
        <w:rPr/>
      </w:pPr>
      <w:r w:rsidDel="00000000" w:rsidR="00000000" w:rsidRPr="00000000">
        <w:rPr>
          <w:rFonts w:ascii="Arial Unicode MS" w:cs="Arial Unicode MS" w:eastAsia="Arial Unicode MS" w:hAnsi="Arial Unicode MS"/>
          <w:rtl w:val="0"/>
        </w:rPr>
        <w:t xml:space="preserve">これは日本の教育や文化に原因があるんですよね。</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Fonts w:ascii="Arial Unicode MS" w:cs="Arial Unicode MS" w:eastAsia="Arial Unicode MS" w:hAnsi="Arial Unicode MS"/>
          <w:rtl w:val="0"/>
        </w:rPr>
        <w:t xml:space="preserve">日本の教育や文化って、</w:t>
        <w:br w:type="textWrapping"/>
        <w:t xml:space="preserve"> 「みんなと同じであること」を重んじる環境じゃないですか。</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Fonts w:ascii="Arial Unicode MS" w:cs="Arial Unicode MS" w:eastAsia="Arial Unicode MS" w:hAnsi="Arial Unicode MS"/>
          <w:rtl w:val="0"/>
        </w:rPr>
        <w:t xml:space="preserve">空気を読むこと。</w:t>
        <w:br w:type="textWrapping"/>
        <w:t xml:space="preserve">和を乱さないこと。</w:t>
        <w:br w:type="textWrapping"/>
        <w:t xml:space="preserve">出しゃばらないこと。</w:t>
      </w:r>
    </w:p>
    <w:p w:rsidR="00000000" w:rsidDel="00000000" w:rsidP="00000000" w:rsidRDefault="00000000" w:rsidRPr="00000000" w14:paraId="00000151">
      <w:pPr>
        <w:rPr/>
      </w:pPr>
      <w:r w:rsidDel="00000000" w:rsidR="00000000" w:rsidRPr="00000000">
        <w:rPr>
          <w:rFonts w:ascii="Arial Unicode MS" w:cs="Arial Unicode MS" w:eastAsia="Arial Unicode MS" w:hAnsi="Arial Unicode MS"/>
          <w:rtl w:val="0"/>
        </w:rPr>
        <w:t xml:space="preserve">レールからはみ出さないこと。</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Fonts w:ascii="Arial Unicode MS" w:cs="Arial Unicode MS" w:eastAsia="Arial Unicode MS" w:hAnsi="Arial Unicode MS"/>
          <w:rtl w:val="0"/>
        </w:rPr>
        <w:t xml:space="preserve">こうした価値観の中で育ってきた僕たちは、</w:t>
        <w:br w:type="textWrapping"/>
        <w:t xml:space="preserve">本音を出すことにすら、罪悪感を抱くように刷り込まれてきた。</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Fonts w:ascii="Arial Unicode MS" w:cs="Arial Unicode MS" w:eastAsia="Arial Unicode MS" w:hAnsi="Arial Unicode MS"/>
          <w:rtl w:val="0"/>
        </w:rPr>
        <w:t xml:space="preserve">じゃあ、どうすれば自分軸を取り戻せるのか？</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b w:val="1"/>
        </w:rPr>
      </w:pPr>
      <w:r w:rsidDel="00000000" w:rsidR="00000000" w:rsidRPr="00000000">
        <w:rPr>
          <w:rFonts w:ascii="Arial Unicode MS" w:cs="Arial Unicode MS" w:eastAsia="Arial Unicode MS" w:hAnsi="Arial Unicode MS"/>
          <w:rtl w:val="0"/>
        </w:rPr>
        <w:t xml:space="preserve">それは、</w:t>
      </w:r>
      <w:r w:rsidDel="00000000" w:rsidR="00000000" w:rsidRPr="00000000">
        <w:rPr>
          <w:rFonts w:ascii="Arial Unicode MS" w:cs="Arial Unicode MS" w:eastAsia="Arial Unicode MS" w:hAnsi="Arial Unicode MS"/>
          <w:b w:val="1"/>
          <w:rtl w:val="0"/>
        </w:rPr>
        <w:t xml:space="preserve">あなたの“強み”と“価値観”を明確にすること。</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b w:val="1"/>
        </w:rPr>
      </w:pPr>
      <w:r w:rsidDel="00000000" w:rsidR="00000000" w:rsidRPr="00000000">
        <w:rPr>
          <w:rFonts w:ascii="Arial Unicode MS" w:cs="Arial Unicode MS" w:eastAsia="Arial Unicode MS" w:hAnsi="Arial Unicode MS"/>
          <w:b w:val="1"/>
          <w:rtl w:val="0"/>
        </w:rPr>
        <w:t xml:space="preserve">・あなたが自然とできてしまうことは？</w:t>
        <w:br w:type="textWrapping"/>
        <w:t xml:space="preserve">・あなたは何に喜びや悲しみを感じ、どんな価値観に共感するのか？</w:t>
        <w:br w:type="textWrapping"/>
        <w:t xml:space="preserve">・あなたは何が好きで何が嫌いなのか？</w:t>
        <w:br w:type="textWrapping"/>
        <w:t xml:space="preserve">・人生で譲れないものは何なのか？</w:t>
        <w:br w:type="textWrapping"/>
        <w:t xml:space="preserve">・心が動いた瞬間はどんなときか？なぜ動いたのか？</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Fonts w:ascii="Arial Unicode MS" w:cs="Arial Unicode MS" w:eastAsia="Arial Unicode MS" w:hAnsi="Arial Unicode MS"/>
          <w:rtl w:val="0"/>
        </w:rPr>
        <w:t xml:space="preserve">これはほんの一部ですが、こういった強みや価値観を言語化して、</w:t>
        <w:br w:type="textWrapping"/>
        <w:t xml:space="preserve"> </w:t>
      </w:r>
      <w:r w:rsidDel="00000000" w:rsidR="00000000" w:rsidRPr="00000000">
        <w:rPr>
          <w:rFonts w:ascii="Arial Unicode MS" w:cs="Arial Unicode MS" w:eastAsia="Arial Unicode MS" w:hAnsi="Arial Unicode MS"/>
          <w:b w:val="1"/>
          <w:rtl w:val="0"/>
        </w:rPr>
        <w:t xml:space="preserve">外見磨きや出会いの場、メッセージ、デート会話など、</w:t>
        <w:br w:type="textWrapping"/>
        <w:t xml:space="preserve"> すべてを“あなたの自分軸”に沿って設計していくこと</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Fonts w:ascii="Arial Unicode MS" w:cs="Arial Unicode MS" w:eastAsia="Arial Unicode MS" w:hAnsi="Arial Unicode MS"/>
          <w:rtl w:val="0"/>
        </w:rPr>
        <w:t xml:space="preserve">そうすることであなたの中に、一本の“芯”ができるんです。</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Fonts w:ascii="Arial Unicode MS" w:cs="Arial Unicode MS" w:eastAsia="Arial Unicode MS" w:hAnsi="Arial Unicode MS"/>
          <w:rtl w:val="0"/>
        </w:rPr>
        <w:t xml:space="preserve">この芯がある人は、周りから見ると</w:t>
        <w:br w:type="textWrapping"/>
        <w:t xml:space="preserve"> 「なんかこの人、他の男と違うな」</w:t>
      </w:r>
    </w:p>
    <w:p w:rsidR="00000000" w:rsidDel="00000000" w:rsidP="00000000" w:rsidRDefault="00000000" w:rsidRPr="00000000" w14:paraId="00000161">
      <w:pPr>
        <w:rPr/>
      </w:pPr>
      <w:r w:rsidDel="00000000" w:rsidR="00000000" w:rsidRPr="00000000">
        <w:rPr>
          <w:rFonts w:ascii="Arial Unicode MS" w:cs="Arial Unicode MS" w:eastAsia="Arial Unicode MS" w:hAnsi="Arial Unicode MS"/>
          <w:rtl w:val="0"/>
        </w:rPr>
        <w:t xml:space="preserve">「この人おもしろいな」</w:t>
        <w:br w:type="textWrapping"/>
        <w:t xml:space="preserve"> 「また会って話したいな」</w:t>
        <w:br w:type="textWrapping"/>
        <w:t xml:space="preserve"> と、自然に“オンリーワン”の存在に映っていきます。</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Fonts w:ascii="Arial Unicode MS" w:cs="Arial Unicode MS" w:eastAsia="Arial Unicode MS" w:hAnsi="Arial Unicode MS"/>
          <w:rtl w:val="0"/>
        </w:rPr>
        <w:t xml:space="preserve">これができれば、笑わせるトークや女性を操るテクニックなんかできなくても、</w:t>
      </w:r>
    </w:p>
    <w:p w:rsidR="00000000" w:rsidDel="00000000" w:rsidP="00000000" w:rsidRDefault="00000000" w:rsidRPr="00000000" w14:paraId="00000164">
      <w:pPr>
        <w:rPr/>
      </w:pPr>
      <w:r w:rsidDel="00000000" w:rsidR="00000000" w:rsidRPr="00000000">
        <w:rPr>
          <w:rFonts w:ascii="Arial Unicode MS" w:cs="Arial Unicode MS" w:eastAsia="Arial Unicode MS" w:hAnsi="Arial Unicode MS"/>
          <w:rtl w:val="0"/>
        </w:rPr>
        <w:t xml:space="preserve">女性を楽しませることもできるし、また会いたいなって思わせることもできるんです。</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Fonts w:ascii="Arial Unicode MS" w:cs="Arial Unicode MS" w:eastAsia="Arial Unicode MS" w:hAnsi="Arial Unicode MS"/>
          <w:rtl w:val="0"/>
        </w:rPr>
        <w:t xml:space="preserve">これが、唯一無二の男になるための本質です。</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Fonts w:ascii="Arial Unicode MS" w:cs="Arial Unicode MS" w:eastAsia="Arial Unicode MS" w:hAnsi="Arial Unicode MS"/>
          <w:rtl w:val="0"/>
        </w:rPr>
        <w:t xml:space="preserve">まとめると、あなたが今からすべきことは、</w:t>
        <w:br w:type="textWrapping"/>
        <w:t xml:space="preserve"> “モテる男”になろうとすることではなく、</w:t>
        <w:br w:type="textWrapping"/>
        <w:t xml:space="preserve"> “たった一人の女性にとって替えのきかない存在”になること。</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Fonts w:ascii="Arial Unicode MS" w:cs="Arial Unicode MS" w:eastAsia="Arial Unicode MS" w:hAnsi="Arial Unicode MS"/>
          <w:rtl w:val="0"/>
        </w:rPr>
        <w:t xml:space="preserve">そして、それは特別な才能がある人だけのものじゃありません。</w:t>
        <w:br w:type="textWrapping"/>
      </w:r>
    </w:p>
    <w:p w:rsidR="00000000" w:rsidDel="00000000" w:rsidP="00000000" w:rsidRDefault="00000000" w:rsidRPr="00000000" w14:paraId="0000016C">
      <w:pPr>
        <w:rPr/>
      </w:pPr>
      <w:r w:rsidDel="00000000" w:rsidR="00000000" w:rsidRPr="00000000">
        <w:rPr>
          <w:rFonts w:ascii="Arial Unicode MS" w:cs="Arial Unicode MS" w:eastAsia="Arial Unicode MS" w:hAnsi="Arial Unicode MS"/>
          <w:rtl w:val="0"/>
        </w:rPr>
        <w:t xml:space="preserve"> “本音”に従い、自分軸を取り戻すことができれば</w:t>
        <w:br w:type="textWrapping"/>
        <w:t xml:space="preserve"> 誰にでも手に入れられる未来なんです。</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Fonts w:ascii="Arial Unicode MS" w:cs="Arial Unicode MS" w:eastAsia="Arial Unicode MS" w:hAnsi="Arial Unicode MS"/>
          <w:rtl w:val="0"/>
        </w:rPr>
        <w:t xml:space="preserve">しかも、このノウハウは、あなたの強みや価値観を活かしたものなので、どれだけ広まっても、唯一無二になることができます。</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pStyle w:val="Heading2"/>
        <w:rPr/>
      </w:pPr>
      <w:bookmarkStart w:colFirst="0" w:colLast="0" w:name="_jpes176kpu16" w:id="12"/>
      <w:bookmarkEnd w:id="12"/>
      <w:r w:rsidDel="00000000" w:rsidR="00000000" w:rsidRPr="00000000">
        <w:rPr>
          <w:rFonts w:ascii="Arial Unicode MS" w:cs="Arial Unicode MS" w:eastAsia="Arial Unicode MS" w:hAnsi="Arial Unicode MS"/>
          <w:rtl w:val="0"/>
        </w:rPr>
        <w:t xml:space="preserve">【復習＋次回予告】</w:t>
      </w:r>
    </w:p>
    <w:p w:rsidR="00000000" w:rsidDel="00000000" w:rsidP="00000000" w:rsidRDefault="00000000" w:rsidRPr="00000000" w14:paraId="00000172">
      <w:pPr>
        <w:pStyle w:val="Heading3"/>
        <w:rPr/>
      </w:pPr>
      <w:bookmarkStart w:colFirst="0" w:colLast="0" w:name="_i9cgct684o2w" w:id="13"/>
      <w:bookmarkEnd w:id="13"/>
      <w:r w:rsidDel="00000000" w:rsidR="00000000" w:rsidRPr="00000000">
        <w:rPr>
          <w:rFonts w:ascii="Arial Unicode MS" w:cs="Arial Unicode MS" w:eastAsia="Arial Unicode MS" w:hAnsi="Arial Unicode MS"/>
          <w:rtl w:val="0"/>
        </w:rPr>
        <w:t xml:space="preserve">ここまでのおさらい</w:t>
      </w:r>
    </w:p>
    <w:p w:rsidR="00000000" w:rsidDel="00000000" w:rsidP="00000000" w:rsidRDefault="00000000" w:rsidRPr="00000000" w14:paraId="00000173">
      <w:pPr>
        <w:rPr/>
      </w:pPr>
      <w:r w:rsidDel="00000000" w:rsidR="00000000" w:rsidRPr="00000000">
        <w:rPr>
          <w:rFonts w:ascii="Arial Unicode MS" w:cs="Arial Unicode MS" w:eastAsia="Arial Unicode MS" w:hAnsi="Arial Unicode MS"/>
          <w:rtl w:val="0"/>
        </w:rPr>
        <w:t xml:space="preserve">今回の動画では、なぜ「モテる男」を目指すことが、実はあなたの恋愛を遠ざけてしまうのか、その衝撃的な理由についてお話ししました。 </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Fonts w:ascii="Arial Unicode MS" w:cs="Arial Unicode MS" w:eastAsia="Arial Unicode MS" w:hAnsi="Arial Unicode MS"/>
          <w:rtl w:val="0"/>
        </w:rPr>
        <w:t xml:space="preserve">今まであなたの恋愛がうまくいかなかったのは、あなたが悪いわけではありません。</w:t>
      </w:r>
    </w:p>
    <w:p w:rsidR="00000000" w:rsidDel="00000000" w:rsidP="00000000" w:rsidRDefault="00000000" w:rsidRPr="00000000" w14:paraId="00000176">
      <w:pPr>
        <w:rPr/>
      </w:pPr>
      <w:r w:rsidDel="00000000" w:rsidR="00000000" w:rsidRPr="00000000">
        <w:rPr>
          <w:rFonts w:ascii="Arial Unicode MS" w:cs="Arial Unicode MS" w:eastAsia="Arial Unicode MS" w:hAnsi="Arial Unicode MS"/>
          <w:rtl w:val="0"/>
        </w:rPr>
        <w:t xml:space="preserve">あなたは自分に合わない</w:t>
      </w:r>
      <w:r w:rsidDel="00000000" w:rsidR="00000000" w:rsidRPr="00000000">
        <w:rPr>
          <w:rFonts w:ascii="Arial Unicode MS" w:cs="Arial Unicode MS" w:eastAsia="Arial Unicode MS" w:hAnsi="Arial Unicode MS"/>
          <w:b w:val="1"/>
          <w:rtl w:val="0"/>
        </w:rPr>
        <w:t xml:space="preserve">“陽キャ仕様”の恋愛ノウハウを押し付けられてきた被害者だった</w:t>
      </w:r>
      <w:r w:rsidDel="00000000" w:rsidR="00000000" w:rsidRPr="00000000">
        <w:rPr>
          <w:rFonts w:ascii="Arial Unicode MS" w:cs="Arial Unicode MS" w:eastAsia="Arial Unicode MS" w:hAnsi="Arial Unicode MS"/>
          <w:rtl w:val="0"/>
        </w:rPr>
        <w:t xml:space="preserve">、ということがお分かりいただけたと思います。</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Fonts w:ascii="Arial Unicode MS" w:cs="Arial Unicode MS" w:eastAsia="Arial Unicode MS" w:hAnsi="Arial Unicode MS"/>
          <w:rtl w:val="0"/>
        </w:rPr>
        <w:t xml:space="preserve">そして、</w:t>
      </w:r>
      <w:r w:rsidDel="00000000" w:rsidR="00000000" w:rsidRPr="00000000">
        <w:rPr>
          <w:rFonts w:ascii="Arial Unicode MS" w:cs="Arial Unicode MS" w:eastAsia="Arial Unicode MS" w:hAnsi="Arial Unicode MS"/>
          <w:b w:val="1"/>
          <w:rtl w:val="0"/>
        </w:rPr>
        <w:t xml:space="preserve">本命女性に選ばれるには、唯一無二の男になる必要がある</w:t>
      </w:r>
      <w:r w:rsidDel="00000000" w:rsidR="00000000" w:rsidRPr="00000000">
        <w:rPr>
          <w:rFonts w:ascii="Arial Unicode MS" w:cs="Arial Unicode MS" w:eastAsia="Arial Unicode MS" w:hAnsi="Arial Unicode MS"/>
          <w:rtl w:val="0"/>
        </w:rPr>
        <w:t xml:space="preserve">ということもお伝えしました。</w:t>
      </w:r>
    </w:p>
    <w:p w:rsidR="00000000" w:rsidDel="00000000" w:rsidP="00000000" w:rsidRDefault="00000000" w:rsidRPr="00000000" w14:paraId="00000179">
      <w:pPr>
        <w:rPr/>
      </w:pPr>
      <w:r w:rsidDel="00000000" w:rsidR="00000000" w:rsidRPr="00000000">
        <w:rPr>
          <w:rFonts w:ascii="Arial Unicode MS" w:cs="Arial Unicode MS" w:eastAsia="Arial Unicode MS" w:hAnsi="Arial Unicode MS"/>
          <w:rtl w:val="0"/>
        </w:rPr>
        <w:t xml:space="preserve">そのためには、</w:t>
      </w:r>
      <w:r w:rsidDel="00000000" w:rsidR="00000000" w:rsidRPr="00000000">
        <w:rPr>
          <w:rFonts w:ascii="Arial Unicode MS" w:cs="Arial Unicode MS" w:eastAsia="Arial Unicode MS" w:hAnsi="Arial Unicode MS"/>
          <w:b w:val="1"/>
          <w:rtl w:val="0"/>
        </w:rPr>
        <w:t xml:space="preserve">「自分軸」で恋愛をしていくことが大事</w:t>
      </w:r>
      <w:r w:rsidDel="00000000" w:rsidR="00000000" w:rsidRPr="00000000">
        <w:rPr>
          <w:rFonts w:ascii="Arial Unicode MS" w:cs="Arial Unicode MS" w:eastAsia="Arial Unicode MS" w:hAnsi="Arial Unicode MS"/>
          <w:rtl w:val="0"/>
        </w:rPr>
        <w:t xml:space="preserve">だと。</w:t>
      </w:r>
    </w:p>
    <w:p w:rsidR="00000000" w:rsidDel="00000000" w:rsidP="00000000" w:rsidRDefault="00000000" w:rsidRPr="00000000" w14:paraId="0000017A">
      <w:pPr>
        <w:rPr/>
      </w:pPr>
      <w:r w:rsidDel="00000000" w:rsidR="00000000" w:rsidRPr="00000000">
        <w:rPr>
          <w:rFonts w:ascii="Arial Unicode MS" w:cs="Arial Unicode MS" w:eastAsia="Arial Unicode MS" w:hAnsi="Arial Unicode MS"/>
          <w:rtl w:val="0"/>
        </w:rPr>
        <w:t xml:space="preserve">自分軸であなたの価値観や本音を伝えていくことで、あなたらしさが希少性に変わっていきます。</w:t>
      </w:r>
    </w:p>
    <w:p w:rsidR="00000000" w:rsidDel="00000000" w:rsidP="00000000" w:rsidRDefault="00000000" w:rsidRPr="00000000" w14:paraId="0000017B">
      <w:pPr>
        <w:rPr/>
      </w:pPr>
      <w:r w:rsidDel="00000000" w:rsidR="00000000" w:rsidRPr="00000000">
        <w:rPr>
          <w:rFonts w:ascii="Arial Unicode MS" w:cs="Arial Unicode MS" w:eastAsia="Arial Unicode MS" w:hAnsi="Arial Unicode MS"/>
          <w:rtl w:val="0"/>
        </w:rPr>
        <w:t xml:space="preserve">その</w:t>
      </w:r>
      <w:r w:rsidDel="00000000" w:rsidR="00000000" w:rsidRPr="00000000">
        <w:rPr>
          <w:rFonts w:ascii="Arial Unicode MS" w:cs="Arial Unicode MS" w:eastAsia="Arial Unicode MS" w:hAnsi="Arial Unicode MS"/>
          <w:b w:val="1"/>
          <w:rtl w:val="0"/>
        </w:rPr>
        <w:t xml:space="preserve">希少性こそ、女性を惹きつける最強の武器</w:t>
      </w:r>
      <w:r w:rsidDel="00000000" w:rsidR="00000000" w:rsidRPr="00000000">
        <w:rPr>
          <w:rFonts w:ascii="Arial Unicode MS" w:cs="Arial Unicode MS" w:eastAsia="Arial Unicode MS" w:hAnsi="Arial Unicode MS"/>
          <w:rtl w:val="0"/>
        </w:rPr>
        <w:t xml:space="preserve">になります。</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Fonts w:ascii="Arial Unicode MS" w:cs="Arial Unicode MS" w:eastAsia="Arial Unicode MS" w:hAnsi="Arial Unicode MS"/>
          <w:rtl w:val="0"/>
        </w:rPr>
        <w:t xml:space="preserve">でも、きっとあなたはこう思っているはず。</w:t>
      </w:r>
    </w:p>
    <w:p w:rsidR="00000000" w:rsidDel="00000000" w:rsidP="00000000" w:rsidRDefault="00000000" w:rsidRPr="00000000" w14:paraId="0000017E">
      <w:pPr>
        <w:rPr/>
      </w:pPr>
      <w:r w:rsidDel="00000000" w:rsidR="00000000" w:rsidRPr="00000000">
        <w:rPr>
          <w:rFonts w:ascii="Arial Unicode MS" w:cs="Arial Unicode MS" w:eastAsia="Arial Unicode MS" w:hAnsi="Arial Unicode MS"/>
          <w:rtl w:val="0"/>
        </w:rPr>
        <w:t xml:space="preserve">「唯一無二の男になる自分軸で恋愛する重要性はわかった。</w:t>
      </w:r>
    </w:p>
    <w:p w:rsidR="00000000" w:rsidDel="00000000" w:rsidP="00000000" w:rsidRDefault="00000000" w:rsidRPr="00000000" w14:paraId="0000017F">
      <w:pPr>
        <w:rPr/>
      </w:pPr>
      <w:r w:rsidDel="00000000" w:rsidR="00000000" w:rsidRPr="00000000">
        <w:rPr>
          <w:rFonts w:ascii="Arial Unicode MS" w:cs="Arial Unicode MS" w:eastAsia="Arial Unicode MS" w:hAnsi="Arial Unicode MS"/>
          <w:rtl w:val="0"/>
        </w:rPr>
        <w:t xml:space="preserve">でも、その</w:t>
      </w:r>
      <w:r w:rsidDel="00000000" w:rsidR="00000000" w:rsidRPr="00000000">
        <w:rPr>
          <w:rFonts w:ascii="Arial Unicode MS" w:cs="Arial Unicode MS" w:eastAsia="Arial Unicode MS" w:hAnsi="Arial Unicode MS"/>
          <w:b w:val="1"/>
          <w:rtl w:val="0"/>
        </w:rPr>
        <w:t xml:space="preserve">『自分軸』とやらを、具体的にどうやって外見や出会い、デートに落とし込んでいけばいいんだ？</w:t>
      </w:r>
      <w:r w:rsidDel="00000000" w:rsidR="00000000" w:rsidRPr="00000000">
        <w:rPr>
          <w:rFonts w:ascii="Arial Unicode MS" w:cs="Arial Unicode MS" w:eastAsia="Arial Unicode MS" w:hAnsi="Arial Unicode MS"/>
          <w:rtl w:val="0"/>
        </w:rPr>
        <w:t xml:space="preserve">」と。</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Fonts w:ascii="Arial Unicode MS" w:cs="Arial Unicode MS" w:eastAsia="Arial Unicode MS" w:hAnsi="Arial Unicode MS"/>
          <w:rtl w:val="0"/>
        </w:rPr>
        <w:t xml:space="preserve">ご安心ください。</w:t>
      </w:r>
    </w:p>
    <w:p w:rsidR="00000000" w:rsidDel="00000000" w:rsidP="00000000" w:rsidRDefault="00000000" w:rsidRPr="00000000" w14:paraId="00000182">
      <w:pPr>
        <w:rPr/>
      </w:pPr>
      <w:r w:rsidDel="00000000" w:rsidR="00000000" w:rsidRPr="00000000">
        <w:rPr>
          <w:rFonts w:ascii="Arial Unicode MS" w:cs="Arial Unicode MS" w:eastAsia="Arial Unicode MS" w:hAnsi="Arial Unicode MS"/>
          <w:rtl w:val="0"/>
        </w:rPr>
        <w:t xml:space="preserve">次回以降の動画で順を追ってしっかりとお伝えしていきます。</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Fonts w:ascii="Arial Unicode MS" w:cs="Arial Unicode MS" w:eastAsia="Arial Unicode MS" w:hAnsi="Arial Unicode MS"/>
          <w:rtl w:val="0"/>
        </w:rPr>
        <w:t xml:space="preserve">次回は、</w:t>
      </w:r>
      <w:r w:rsidDel="00000000" w:rsidR="00000000" w:rsidRPr="00000000">
        <w:rPr>
          <w:rFonts w:ascii="Arial Unicode MS" w:cs="Arial Unicode MS" w:eastAsia="Arial Unicode MS" w:hAnsi="Arial Unicode MS"/>
          <w:b w:val="1"/>
          <w:rtl w:val="0"/>
        </w:rPr>
        <w:t xml:space="preserve">「センス不要！科学的に「唯一無二の魅力」を構築する外見の磨き方」</w:t>
      </w:r>
      <w:r w:rsidDel="00000000" w:rsidR="00000000" w:rsidRPr="00000000">
        <w:rPr>
          <w:rFonts w:ascii="Arial Unicode MS" w:cs="Arial Unicode MS" w:eastAsia="Arial Unicode MS" w:hAnsi="Arial Unicode MS"/>
          <w:rtl w:val="0"/>
        </w:rPr>
        <w:t xml:space="preserve">というテーマで動画をお届けします。</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Fonts w:ascii="Arial Unicode MS" w:cs="Arial Unicode MS" w:eastAsia="Arial Unicode MS" w:hAnsi="Arial Unicode MS"/>
          <w:rtl w:val="0"/>
        </w:rPr>
        <w:t xml:space="preserve">この動画を見ることで、あなたの個性を活かしながら、センスがなくてもたったの1週間で本命女性から好かれる外見になる方法がわかるので、ぜひ次回の動画も見てください。</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pStyle w:val="Heading2"/>
        <w:rPr/>
      </w:pPr>
      <w:bookmarkStart w:colFirst="0" w:colLast="0" w:name="_ooa594m07elb" w:id="14"/>
      <w:bookmarkEnd w:id="14"/>
      <w:r w:rsidDel="00000000" w:rsidR="00000000" w:rsidRPr="00000000">
        <w:rPr>
          <w:rFonts w:ascii="Arial Unicode MS" w:cs="Arial Unicode MS" w:eastAsia="Arial Unicode MS" w:hAnsi="Arial Unicode MS"/>
          <w:rtl w:val="0"/>
        </w:rPr>
        <w:t xml:space="preserve">【第1話】エンディング用「恋愛戦略ロードマップ作成会」の案内（追加）</w:t>
      </w:r>
    </w:p>
    <w:p w:rsidR="00000000" w:rsidDel="00000000" w:rsidP="00000000" w:rsidRDefault="00000000" w:rsidRPr="00000000" w14:paraId="00000189">
      <w:pPr>
        <w:pStyle w:val="Heading3"/>
        <w:rPr/>
      </w:pPr>
      <w:bookmarkStart w:colFirst="0" w:colLast="0" w:name="_8j7cvmv3iker" w:id="15"/>
      <w:bookmarkEnd w:id="15"/>
      <w:r w:rsidDel="00000000" w:rsidR="00000000" w:rsidRPr="00000000">
        <w:rPr>
          <w:rFonts w:ascii="Arial Unicode MS" w:cs="Arial Unicode MS" w:eastAsia="Arial Unicode MS" w:hAnsi="Arial Unicode MS"/>
          <w:rtl w:val="0"/>
        </w:rPr>
        <w:t xml:space="preserve">期間限定の特別なお知らせ</w:t>
      </w:r>
    </w:p>
    <w:p w:rsidR="00000000" w:rsidDel="00000000" w:rsidP="00000000" w:rsidRDefault="00000000" w:rsidRPr="00000000" w14:paraId="0000018A">
      <w:pPr>
        <w:rPr/>
      </w:pPr>
      <w:r w:rsidDel="00000000" w:rsidR="00000000" w:rsidRPr="00000000">
        <w:rPr>
          <w:rFonts w:ascii="Arial Unicode MS" w:cs="Arial Unicode MS" w:eastAsia="Arial Unicode MS" w:hAnsi="Arial Unicode MS"/>
          <w:rtl w:val="0"/>
        </w:rPr>
        <w:t xml:space="preserve">ここまで真剣に観てくれたあなたに、特別なお知らせがあります。</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Fonts w:ascii="Arial Unicode MS" w:cs="Arial Unicode MS" w:eastAsia="Arial Unicode MS" w:hAnsi="Arial Unicode MS"/>
          <w:rtl w:val="0"/>
        </w:rPr>
        <w:t xml:space="preserve">実はこの動画をご覧いただいている方限定で、特別な勉強会の機会を用意しました。</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Fonts w:ascii="Arial Unicode MS" w:cs="Arial Unicode MS" w:eastAsia="Arial Unicode MS" w:hAnsi="Arial Unicode MS"/>
          <w:rtl w:val="0"/>
        </w:rPr>
        <w:t xml:space="preserve">それが…</w:t>
      </w:r>
    </w:p>
    <w:p w:rsidR="00000000" w:rsidDel="00000000" w:rsidP="00000000" w:rsidRDefault="00000000" w:rsidRPr="00000000" w14:paraId="0000018F">
      <w:pPr>
        <w:rPr>
          <w:b w:val="1"/>
        </w:rPr>
      </w:pPr>
      <w:r w:rsidDel="00000000" w:rsidR="00000000" w:rsidRPr="00000000">
        <w:rPr>
          <w:rFonts w:ascii="Arial Unicode MS" w:cs="Arial Unicode MS" w:eastAsia="Arial Unicode MS" w:hAnsi="Arial Unicode MS"/>
          <w:b w:val="1"/>
          <w:rtl w:val="0"/>
        </w:rPr>
        <w:t xml:space="preserve">『恋愛戦略ロードマップ作成会』</w:t>
      </w:r>
    </w:p>
    <w:p w:rsidR="00000000" w:rsidDel="00000000" w:rsidP="00000000" w:rsidRDefault="00000000" w:rsidRPr="00000000" w14:paraId="00000190">
      <w:pPr>
        <w:rPr/>
      </w:pPr>
      <w:r w:rsidDel="00000000" w:rsidR="00000000" w:rsidRPr="00000000">
        <w:rPr>
          <w:rFonts w:ascii="Arial Unicode MS" w:cs="Arial Unicode MS" w:eastAsia="Arial Unicode MS" w:hAnsi="Arial Unicode MS"/>
          <w:rtl w:val="0"/>
        </w:rPr>
        <w:t xml:space="preserve">です。</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Fonts w:ascii="Arial Unicode MS" w:cs="Arial Unicode MS" w:eastAsia="Arial Unicode MS" w:hAnsi="Arial Unicode MS"/>
          <w:rtl w:val="0"/>
        </w:rPr>
        <w:t xml:space="preserve">ここでは何をするのか？</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Fonts w:ascii="Arial Unicode MS" w:cs="Arial Unicode MS" w:eastAsia="Arial Unicode MS" w:hAnsi="Arial Unicode MS"/>
          <w:rtl w:val="0"/>
        </w:rPr>
        <w:t xml:space="preserve">あなたはこの動画講座を学習することで、どうすればいい人止まりを抜け出して本命彼女を作ることができるのか？、そのノウハウを手に入れることができます。</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Fonts w:ascii="Arial Unicode MS" w:cs="Arial Unicode MS" w:eastAsia="Arial Unicode MS" w:hAnsi="Arial Unicode MS"/>
          <w:rtl w:val="0"/>
        </w:rPr>
        <w:t xml:space="preserve">でも、</w:t>
      </w:r>
      <w:r w:rsidDel="00000000" w:rsidR="00000000" w:rsidRPr="00000000">
        <w:rPr>
          <w:rFonts w:ascii="Arial Unicode MS" w:cs="Arial Unicode MS" w:eastAsia="Arial Unicode MS" w:hAnsi="Arial Unicode MS"/>
          <w:rtl w:val="0"/>
        </w:rPr>
        <w:t xml:space="preserve">ノウハウはわかっても、</w:t>
      </w:r>
      <w:r w:rsidDel="00000000" w:rsidR="00000000" w:rsidRPr="00000000">
        <w:rPr>
          <w:rFonts w:ascii="Arial Unicode MS" w:cs="Arial Unicode MS" w:eastAsia="Arial Unicode MS" w:hAnsi="Arial Unicode MS"/>
          <w:b w:val="1"/>
          <w:rtl w:val="0"/>
        </w:rPr>
        <w:t xml:space="preserve">人それぞれ、行動プランってまったく違う</w:t>
      </w:r>
      <w:r w:rsidDel="00000000" w:rsidR="00000000" w:rsidRPr="00000000">
        <w:rPr>
          <w:rFonts w:ascii="Arial Unicode MS" w:cs="Arial Unicode MS" w:eastAsia="Arial Unicode MS" w:hAnsi="Arial Unicode MS"/>
          <w:rtl w:val="0"/>
        </w:rPr>
        <w:t xml:space="preserve">んです。</w:t>
      </w:r>
    </w:p>
    <w:p w:rsidR="00000000" w:rsidDel="00000000" w:rsidP="00000000" w:rsidRDefault="00000000" w:rsidRPr="00000000" w14:paraId="00000197">
      <w:pPr>
        <w:rPr/>
      </w:pPr>
      <w:r w:rsidDel="00000000" w:rsidR="00000000" w:rsidRPr="00000000">
        <w:rPr>
          <w:rFonts w:ascii="Arial Unicode MS" w:cs="Arial Unicode MS" w:eastAsia="Arial Unicode MS" w:hAnsi="Arial Unicode MS"/>
          <w:rtl w:val="0"/>
        </w:rPr>
        <w:t xml:space="preserve">例えば、東京在住の20代のコミュ力得意な男と、山梨在住の30代彼女いない歴年齢の男では、</w:t>
      </w:r>
    </w:p>
    <w:p w:rsidR="00000000" w:rsidDel="00000000" w:rsidP="00000000" w:rsidRDefault="00000000" w:rsidRPr="00000000" w14:paraId="00000198">
      <w:pPr>
        <w:rPr/>
      </w:pPr>
      <w:r w:rsidDel="00000000" w:rsidR="00000000" w:rsidRPr="00000000">
        <w:rPr>
          <w:rFonts w:ascii="Arial Unicode MS" w:cs="Arial Unicode MS" w:eastAsia="Arial Unicode MS" w:hAnsi="Arial Unicode MS"/>
          <w:rtl w:val="0"/>
        </w:rPr>
        <w:t xml:space="preserve">このように、</w:t>
      </w:r>
      <w:r w:rsidDel="00000000" w:rsidR="00000000" w:rsidRPr="00000000">
        <w:rPr>
          <w:rFonts w:ascii="Arial Unicode MS" w:cs="Arial Unicode MS" w:eastAsia="Arial Unicode MS" w:hAnsi="Arial Unicode MS"/>
          <w:b w:val="1"/>
          <w:rtl w:val="0"/>
        </w:rPr>
        <w:t xml:space="preserve">年齢・住んでる場所・恋愛経験・キャラクターなどによって、戦略ってまったく変わってくる</w:t>
      </w:r>
      <w:r w:rsidDel="00000000" w:rsidR="00000000" w:rsidRPr="00000000">
        <w:rPr>
          <w:rFonts w:ascii="Arial Unicode MS" w:cs="Arial Unicode MS" w:eastAsia="Arial Unicode MS" w:hAnsi="Arial Unicode MS"/>
          <w:rtl w:val="0"/>
        </w:rPr>
        <w:t xml:space="preserve">んです。</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Fonts w:ascii="Arial Unicode MS" w:cs="Arial Unicode MS" w:eastAsia="Arial Unicode MS" w:hAnsi="Arial Unicode MS"/>
          <w:rtl w:val="0"/>
        </w:rPr>
        <w:t xml:space="preserve">そして、この戦略というのは、あなたがどの方向に進んでいくのか？という話になるので、</w:t>
      </w:r>
    </w:p>
    <w:p w:rsidR="00000000" w:rsidDel="00000000" w:rsidP="00000000" w:rsidRDefault="00000000" w:rsidRPr="00000000" w14:paraId="0000019B">
      <w:pPr>
        <w:rPr/>
      </w:pPr>
      <w:r w:rsidDel="00000000" w:rsidR="00000000" w:rsidRPr="00000000">
        <w:rPr>
          <w:rFonts w:ascii="Arial Unicode MS" w:cs="Arial Unicode MS" w:eastAsia="Arial Unicode MS" w:hAnsi="Arial Unicode MS"/>
          <w:rtl w:val="0"/>
        </w:rPr>
        <w:t xml:space="preserve">ここを間違えてしまうと、</w:t>
      </w:r>
      <w:r w:rsidDel="00000000" w:rsidR="00000000" w:rsidRPr="00000000">
        <w:rPr>
          <w:rFonts w:ascii="Arial Unicode MS" w:cs="Arial Unicode MS" w:eastAsia="Arial Unicode MS" w:hAnsi="Arial Unicode MS"/>
          <w:rtl w:val="0"/>
        </w:rPr>
        <w:t xml:space="preserve">あなたが</w:t>
      </w:r>
      <w:r w:rsidDel="00000000" w:rsidR="00000000" w:rsidRPr="00000000">
        <w:rPr>
          <w:rFonts w:ascii="Arial Unicode MS" w:cs="Arial Unicode MS" w:eastAsia="Arial Unicode MS" w:hAnsi="Arial Unicode MS"/>
          <w:b w:val="1"/>
          <w:rtl w:val="0"/>
        </w:rPr>
        <w:t xml:space="preserve">勉強したことや行動したことがすべて無駄になってしまう可能性が高い</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9C">
      <w:pPr>
        <w:rPr/>
      </w:pPr>
      <w:r w:rsidDel="00000000" w:rsidR="00000000" w:rsidRPr="00000000">
        <w:rPr>
          <w:rFonts w:ascii="Arial Unicode MS" w:cs="Arial Unicode MS" w:eastAsia="Arial Unicode MS" w:hAnsi="Arial Unicode MS"/>
          <w:rtl w:val="0"/>
        </w:rPr>
        <w:t xml:space="preserve">だから、一番重要なポイントといっても過言ではないんですね。</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Fonts w:ascii="Arial Unicode MS" w:cs="Arial Unicode MS" w:eastAsia="Arial Unicode MS" w:hAnsi="Arial Unicode MS"/>
          <w:rtl w:val="0"/>
        </w:rPr>
        <w:t xml:space="preserve">僕はここまで真剣に動画を見てくださってるあなたにはちょっと知識を知ったくらいで終わる人になってほしくない。</w:t>
      </w:r>
    </w:p>
    <w:p w:rsidR="00000000" w:rsidDel="00000000" w:rsidP="00000000" w:rsidRDefault="00000000" w:rsidRPr="00000000" w14:paraId="0000019F">
      <w:pPr>
        <w:rPr/>
      </w:pPr>
      <w:r w:rsidDel="00000000" w:rsidR="00000000" w:rsidRPr="00000000">
        <w:rPr>
          <w:rFonts w:ascii="Arial Unicode MS" w:cs="Arial Unicode MS" w:eastAsia="Arial Unicode MS" w:hAnsi="Arial Unicode MS"/>
          <w:rtl w:val="0"/>
        </w:rPr>
        <w:t xml:space="preserve">絶対にあなたと理想とする女性と付き合い、幸せになってほしいと強く思っています。</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Fonts w:ascii="Arial Unicode MS" w:cs="Arial Unicode MS" w:eastAsia="Arial Unicode MS" w:hAnsi="Arial Unicode MS"/>
          <w:rtl w:val="0"/>
        </w:rPr>
        <w:t xml:space="preserve">ということで、本気で成果を出したい方限定で、</w:t>
      </w:r>
    </w:p>
    <w:p w:rsidR="00000000" w:rsidDel="00000000" w:rsidP="00000000" w:rsidRDefault="00000000" w:rsidRPr="00000000" w14:paraId="000001A2">
      <w:pPr>
        <w:rPr/>
      </w:pPr>
      <w:r w:rsidDel="00000000" w:rsidR="00000000" w:rsidRPr="00000000">
        <w:rPr>
          <w:rFonts w:ascii="Arial Unicode MS" w:cs="Arial Unicode MS" w:eastAsia="Arial Unicode MS" w:hAnsi="Arial Unicode MS"/>
          <w:b w:val="1"/>
          <w:rtl w:val="0"/>
        </w:rPr>
        <w:t xml:space="preserve">“あなただけの戦略”を設計する、60分間のZoom勉強会</w:t>
      </w:r>
      <w:r w:rsidDel="00000000" w:rsidR="00000000" w:rsidRPr="00000000">
        <w:rPr>
          <w:rFonts w:ascii="Arial Unicode MS" w:cs="Arial Unicode MS" w:eastAsia="Arial Unicode MS" w:hAnsi="Arial Unicode MS"/>
          <w:rtl w:val="0"/>
        </w:rPr>
        <w:t xml:space="preserve">を開催します。</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b w:val="1"/>
        </w:rPr>
      </w:pPr>
      <w:r w:rsidDel="00000000" w:rsidR="00000000" w:rsidRPr="00000000">
        <w:rPr>
          <w:rFonts w:ascii="Arial Unicode MS" w:cs="Arial Unicode MS" w:eastAsia="Arial Unicode MS" w:hAnsi="Arial Unicode MS"/>
          <w:b w:val="1"/>
          <w:rtl w:val="0"/>
        </w:rPr>
        <w:t xml:space="preserve">✔ あなたの現在の恋愛力の診断</w:t>
      </w:r>
    </w:p>
    <w:p w:rsidR="00000000" w:rsidDel="00000000" w:rsidP="00000000" w:rsidRDefault="00000000" w:rsidRPr="00000000" w14:paraId="000001A5">
      <w:pPr>
        <w:rPr>
          <w:b w:val="1"/>
        </w:rPr>
      </w:pPr>
      <w:r w:rsidDel="00000000" w:rsidR="00000000" w:rsidRPr="00000000">
        <w:rPr>
          <w:rFonts w:ascii="Arial Unicode MS" w:cs="Arial Unicode MS" w:eastAsia="Arial Unicode MS" w:hAnsi="Arial Unicode MS"/>
          <w:b w:val="1"/>
          <w:rtl w:val="0"/>
        </w:rPr>
        <w:t xml:space="preserve">✔ あなたの恋愛における強み</w:t>
        <w:br w:type="textWrapping"/>
        <w:t xml:space="preserve">✔ あなたに合ったおすすめの出会い方とアプローチ法</w:t>
        <w:br w:type="textWrapping"/>
        <w:t xml:space="preserve">✔ 理想の彼女を手に入れるあなた独自の行動プラン</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Fonts w:ascii="Arial Unicode MS" w:cs="Arial Unicode MS" w:eastAsia="Arial Unicode MS" w:hAnsi="Arial Unicode MS"/>
          <w:rtl w:val="0"/>
        </w:rPr>
        <w:t xml:space="preserve">こうした「あなた専用の設計図＝戦略ロードマップ」を、僕と一緒に作成していく機会です。</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Fonts w:ascii="Arial Unicode MS" w:cs="Arial Unicode MS" w:eastAsia="Arial Unicode MS" w:hAnsi="Arial Unicode MS"/>
          <w:rtl w:val="0"/>
        </w:rPr>
        <w:t xml:space="preserve">多くの人が、“頑張っているのに成果が出ない”理由。</w:t>
        <w:br w:type="textWrapping"/>
        <w:t xml:space="preserve">それは、</w:t>
      </w:r>
      <w:r w:rsidDel="00000000" w:rsidR="00000000" w:rsidRPr="00000000">
        <w:rPr>
          <w:rFonts w:ascii="Arial Unicode MS" w:cs="Arial Unicode MS" w:eastAsia="Arial Unicode MS" w:hAnsi="Arial Unicode MS"/>
          <w:b w:val="1"/>
          <w:rtl w:val="0"/>
        </w:rPr>
        <w:t xml:space="preserve">間違った方向に努力してしまっているから</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Fonts w:ascii="Arial Unicode MS" w:cs="Arial Unicode MS" w:eastAsia="Arial Unicode MS" w:hAnsi="Arial Unicode MS"/>
          <w:rtl w:val="0"/>
        </w:rPr>
        <w:t xml:space="preserve">恋愛は、がんばり方を間違えるとむしろ悪化してしまう。</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Fonts w:ascii="Arial Unicode MS" w:cs="Arial Unicode MS" w:eastAsia="Arial Unicode MS" w:hAnsi="Arial Unicode MS"/>
          <w:rtl w:val="0"/>
        </w:rPr>
        <w:t xml:space="preserve">だからこそ、この勉強会では、あなたの性格・状況・経験・強みに合わせて、</w:t>
        <w:br w:type="textWrapping"/>
        <w:t xml:space="preserve"> 最短最速で“成功できる道筋”を完全オーダーメイドで設計していきます。</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Fonts w:ascii="Arial Unicode MS" w:cs="Arial Unicode MS" w:eastAsia="Arial Unicode MS" w:hAnsi="Arial Unicode MS"/>
          <w:rtl w:val="0"/>
        </w:rPr>
        <w:t xml:space="preserve">ただし、この勉強会は</w:t>
      </w:r>
      <w:r w:rsidDel="00000000" w:rsidR="00000000" w:rsidRPr="00000000">
        <w:rPr>
          <w:rFonts w:ascii="Arial Unicode MS" w:cs="Arial Unicode MS" w:eastAsia="Arial Unicode MS" w:hAnsi="Arial Unicode MS"/>
          <w:b w:val="1"/>
          <w:rtl w:val="0"/>
        </w:rPr>
        <w:t xml:space="preserve">、期間限定の案内</w:t>
      </w:r>
      <w:r w:rsidDel="00000000" w:rsidR="00000000" w:rsidRPr="00000000">
        <w:rPr>
          <w:rFonts w:ascii="Arial Unicode MS" w:cs="Arial Unicode MS" w:eastAsia="Arial Unicode MS" w:hAnsi="Arial Unicode MS"/>
          <w:rtl w:val="0"/>
        </w:rPr>
        <w:t xml:space="preserve">となっています。</w:t>
        <w:br w:type="textWrapping"/>
      </w:r>
    </w:p>
    <w:p w:rsidR="00000000" w:rsidDel="00000000" w:rsidP="00000000" w:rsidRDefault="00000000" w:rsidRPr="00000000" w14:paraId="000001B1">
      <w:pPr>
        <w:rPr/>
      </w:pPr>
      <w:r w:rsidDel="00000000" w:rsidR="00000000" w:rsidRPr="00000000">
        <w:rPr>
          <w:rFonts w:ascii="Arial Unicode MS" w:cs="Arial Unicode MS" w:eastAsia="Arial Unicode MS" w:hAnsi="Arial Unicode MS"/>
          <w:rtl w:val="0"/>
        </w:rPr>
        <w:t xml:space="preserve">希望者が多ければ、早期に締め切る可能性もありますので、</w:t>
        <w:br w:type="textWrapping"/>
        <w:t xml:space="preserve">もし、本気で結果を出したいという方は、</w:t>
      </w:r>
    </w:p>
    <w:p w:rsidR="00000000" w:rsidDel="00000000" w:rsidP="00000000" w:rsidRDefault="00000000" w:rsidRPr="00000000" w14:paraId="000001B2">
      <w:pPr>
        <w:rPr/>
      </w:pPr>
      <w:r w:rsidDel="00000000" w:rsidR="00000000" w:rsidRPr="00000000">
        <w:rPr>
          <w:rFonts w:ascii="Arial Unicode MS" w:cs="Arial Unicode MS" w:eastAsia="Arial Unicode MS" w:hAnsi="Arial Unicode MS"/>
          <w:b w:val="1"/>
          <w:rtl w:val="0"/>
        </w:rPr>
        <w:t xml:space="preserve">この動画の下にあるご案内ボタンから、お早めにお申し込みしてみて</w:t>
      </w:r>
      <w:r w:rsidDel="00000000" w:rsidR="00000000" w:rsidRPr="00000000">
        <w:rPr>
          <w:rFonts w:ascii="Arial Unicode MS" w:cs="Arial Unicode MS" w:eastAsia="Arial Unicode MS" w:hAnsi="Arial Unicode MS"/>
          <w:rtl w:val="0"/>
        </w:rPr>
        <w:t xml:space="preserve">ください。</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Fonts w:ascii="Arial Unicode MS" w:cs="Arial Unicode MS" w:eastAsia="Arial Unicode MS" w:hAnsi="Arial Unicode MS"/>
          <w:rtl w:val="0"/>
        </w:rPr>
        <w:t xml:space="preserve">それでは、次回の動画でまたお会いしましょう。</w:t>
      </w: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rkadia株式会社" w:id="0" w:date="2025-08-31T10:47:55Z">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見出し3を右上のスライドに入れる</w:t>
      </w:r>
    </w:p>
  </w:comment>
  <w:comment w:author="Arkadia株式会社" w:id="2" w:date="2025-08-31T11:38:41Z">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▼画像</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以下のリンクより、並べて表示をお願いします（すごそうな感じに見せたいです）</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https://drive.google.com/drive/folders/10or1bpRc80qGP_SFfMnrPL4B8Uw1L_kw?usp=sharing</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※メインフォルダはスルーしてOKです</w:t>
      </w:r>
    </w:p>
  </w:comment>
  <w:comment w:author="Arkadia株式会社" w:id="1" w:date="2025-08-31T11:38:01Z">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▼画像　２枚挿入</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https://drive.google.com/file/d/1wYOqciARbOKZ6kGzXwKwPjMrdqzjMuU6/view?usp=sharing</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https://drive.google.com/file/d/1OODspaFSzptdxs8oWuLQHVpaQzUxKs5k/view?usp=drive_link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Arial Unicode MS"/>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ja"/>
      </w:rPr>
    </w:rPrDefault>
    <w:pPrDefault>
      <w:pPr>
        <w:spacing w:line="360"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80" w:line="240" w:lineRule="auto"/>
      <w:jc w:val="center"/>
    </w:pPr>
    <w:rPr>
      <w:b w:val="1"/>
      <w:sz w:val="36"/>
      <w:szCs w:val="36"/>
    </w:rPr>
  </w:style>
  <w:style w:type="paragraph" w:styleId="Heading2">
    <w:name w:val="heading 2"/>
    <w:basedOn w:val="Normal"/>
    <w:next w:val="Normal"/>
    <w:pPr>
      <w:keepNext w:val="1"/>
      <w:keepLines w:val="1"/>
      <w:pBdr>
        <w:top w:color="auto" w:space="0" w:sz="0" w:val="none"/>
      </w:pBdr>
      <w:shd w:fill="auto" w:val="clear"/>
      <w:spacing w:after="80" w:before="360" w:lineRule="auto"/>
    </w:pPr>
    <w:rPr>
      <w:b w:val="1"/>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pPr>
    <w:rPr>
      <w:b w:val="1"/>
      <w:i w:val="1"/>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pBdr>
        <w:bottom w:color="000000" w:space="2" w:sz="12" w:val="single"/>
      </w:pBdr>
    </w:pPr>
    <w:rPr>
      <w:b w:val="1"/>
      <w:sz w:val="28"/>
      <w:szCs w:val="28"/>
    </w:rPr>
  </w:style>
  <w:style w:type="paragraph" w:styleId="Subtitle">
    <w:name w:val="Subtitle"/>
    <w:basedOn w:val="Normal"/>
    <w:next w:val="Normal"/>
    <w:pPr>
      <w:keepNext w:val="1"/>
      <w:keepLines w:val="1"/>
      <w:pageBreakBefore w:val="0"/>
      <w:spacing w:after="200" w:lineRule="auto"/>
    </w:pPr>
    <w:rPr>
      <w:rFonts w:ascii="Lora" w:cs="Lora" w:eastAsia="Lora" w:hAnsi="Lora"/>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