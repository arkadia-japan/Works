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sz w:val="48"/>
          <w:szCs w:val="48"/>
        </w:rPr>
      </w:pPr>
      <w:bookmarkStart w:colFirst="0" w:colLast="0" w:name="_bgglqijc7w8x" w:id="0"/>
      <w:bookmarkEnd w:id="0"/>
      <w:r w:rsidDel="00000000" w:rsidR="00000000" w:rsidRPr="00000000">
        <w:rPr>
          <w:rFonts w:ascii="Arial Unicode MS" w:cs="Arial Unicode MS" w:eastAsia="Arial Unicode MS" w:hAnsi="Arial Unicode MS"/>
          <w:b w:val="1"/>
          <w:sz w:val="48"/>
          <w:szCs w:val="48"/>
          <w:rtl w:val="0"/>
        </w:rPr>
        <w:t xml:space="preserve">ステップメール原稿</w:t>
      </w:r>
    </w:p>
    <w:p w:rsidR="00000000" w:rsidDel="00000000" w:rsidP="00000000" w:rsidRDefault="00000000" w:rsidRPr="00000000" w14:paraId="00000004">
      <w:pPr>
        <w:pStyle w:val="Heading1"/>
        <w:jc w:val="center"/>
        <w:rPr/>
      </w:pPr>
      <w:bookmarkStart w:colFirst="0" w:colLast="0" w:name="_xum34s74im66" w:id="1"/>
      <w:bookmarkEnd w:id="1"/>
      <w:r w:rsidDel="00000000" w:rsidR="00000000" w:rsidRPr="00000000">
        <w:rPr>
          <w:rFonts w:ascii="Arial Unicode MS" w:cs="Arial Unicode MS" w:eastAsia="Arial Unicode MS" w:hAnsi="Arial Unicode MS"/>
          <w:b w:val="1"/>
          <w:sz w:val="32"/>
          <w:szCs w:val="32"/>
          <w:rtl w:val="0"/>
        </w:rPr>
        <w:t xml:space="preserve">動画第1話公開</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【第1通｜登録直後】</w:t>
      </w:r>
    </w:p>
    <w:p w:rsidR="00000000" w:rsidDel="00000000" w:rsidP="00000000" w:rsidRDefault="00000000" w:rsidRPr="00000000" w14:paraId="00000006">
      <w:pPr>
        <w:rPr>
          <w:b w:val="1"/>
        </w:rPr>
      </w:pPr>
      <w:r w:rsidDel="00000000" w:rsidR="00000000" w:rsidRPr="00000000">
        <w:rPr>
          <w:rFonts w:ascii="Arial Unicode MS" w:cs="Arial Unicode MS" w:eastAsia="Arial Unicode MS" w:hAnsi="Arial Unicode MS"/>
          <w:b w:val="1"/>
          <w:rtl w:val="0"/>
        </w:rPr>
        <w:t xml:space="preserve">タイトル: 【限定】7日間で本命彼女を作る恋愛講座「THE ONLY ONE」へようこそ</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この度はご登録ありがとうございます！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この講座は、</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「誠実で優しいのに、なぜか“いい人止まり”で終わってしまう…」</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そんな男性のために、僕がこれまでの経験と1000万円以上の自己投資で得た知識のすべてを注ぎ込んで作った特別な“7日間限定公開”の講義です。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巷に溢れる会話術や恋愛テクニックに頼るのではなく、</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"モテる男"ではなく、"唯一無二"で選ばれる男になる方法</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無理してキャラを作らなくても、ありのままで本命に選ばれる思考法</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あなたの誠実さや優しさを、最強の武器に変える具体的なステップ</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が体系的に学べます。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早速ですが、人生を変える7日間の第1話が、以下よりご覧いただけます。</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rPr/>
      </w:pPr>
      <w:ins w:author="YONE (neyo/consul)" w:id="0" w:date="2025-10-09T13:35:48Z">
        <w:r w:rsidDel="00000000" w:rsidR="00000000" w:rsidRPr="00000000">
          <w:fldChar w:fldCharType="begin"/>
        </w:r>
        <w:r w:rsidDel="00000000" w:rsidR="00000000" w:rsidRPr="00000000">
          <w:instrText xml:space="preserve">HYPERLINK "https://keijimiyadera.com/lp/clp/theonlyone-video-uno/"</w:instrText>
        </w:r>
        <w:r w:rsidDel="00000000" w:rsidR="00000000" w:rsidRPr="00000000">
          <w:fldChar w:fldCharType="separate"/>
        </w:r>
        <w:r w:rsidDel="00000000" w:rsidR="00000000" w:rsidRPr="00000000">
          <w:rPr>
            <w:color w:val="1155cc"/>
            <w:u w:val="single"/>
            <w:rtl w:val="0"/>
          </w:rPr>
          <w:t xml:space="preserve">https://keijimiyadera.com/lp/clp/theonlyone-video-uno/</w:t>
        </w:r>
        <w:r w:rsidDel="00000000" w:rsidR="00000000" w:rsidRPr="00000000">
          <w:fldChar w:fldCharType="end"/>
        </w:r>
      </w:ins>
      <w:del w:author="YONE (neyo/consul)" w:id="0" w:date="2025-10-09T13:35:48Z">
        <w:r w:rsidDel="00000000" w:rsidR="00000000" w:rsidRPr="00000000">
          <w:fldChar w:fldCharType="begin"/>
        </w:r>
        <w:r w:rsidDel="00000000" w:rsidR="00000000" w:rsidRPr="00000000">
          <w:delInstrText xml:space="preserve">HYPERLINK "https://keijimiyadera.com/lp/clp/theonlyone-video-uno/"</w:delInstrText>
        </w:r>
        <w:r w:rsidDel="00000000" w:rsidR="00000000" w:rsidRPr="00000000">
          <w:fldChar w:fldCharType="separate"/>
        </w:r>
        <w:r w:rsidDel="00000000" w:rsidR="00000000" w:rsidRPr="00000000">
          <w:rPr>
            <w:color w:val="1155cc"/>
            <w:u w:val="single"/>
            <w:rtl w:val="0"/>
          </w:rPr>
          <w:delText xml:space="preserve">https://〇〇〇（動画URL）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※この動画は【48時間限定】での公開となります。後から見ようと思っても視聴できなくなるので、今すぐタップしてご覧ください。</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◆次の配信では、なぜあなたが頑張ってもうまくいかないのか、その根本原因をさらに深くえぐっていきます。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【第2通｜1時間後】</w:t>
      </w:r>
    </w:p>
    <w:p w:rsidR="00000000" w:rsidDel="00000000" w:rsidP="00000000" w:rsidRDefault="00000000" w:rsidRPr="00000000" w14:paraId="0000001F">
      <w:pPr>
        <w:rPr>
          <w:b w:val="1"/>
        </w:rPr>
      </w:pPr>
      <w:r w:rsidDel="00000000" w:rsidR="00000000" w:rsidRPr="00000000">
        <w:rPr>
          <w:rFonts w:ascii="Arial Unicode MS" w:cs="Arial Unicode MS" w:eastAsia="Arial Unicode MS" w:hAnsi="Arial Unicode MS"/>
          <w:b w:val="1"/>
          <w:rtl w:val="0"/>
        </w:rPr>
        <w:t xml:space="preserve">タイトル: なぜ“モテる男”になろうとすればするほど女性が離れていくのか？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先ほどの動画は、もうご覧になりましたか？</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もし、あなたが今、</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「あとで見よう」</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と思っていたなら、少しだけ待ってください。</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なぜなら、この講座でお伝えしていることは、あなたがこれまで良かれと思ってやってきた“努力”そのものを、根底から覆す内容だからです。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多くの男性が、</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「もっと会話がうまくなれば…」</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「もっと男らしくなれば…」</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と、世間で言われる“モテる男”を目指してしまいます。</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rtl w:val="0"/>
        </w:rPr>
        <w:t xml:space="preserve">でも、</w:t>
      </w:r>
      <w:r w:rsidDel="00000000" w:rsidR="00000000" w:rsidRPr="00000000">
        <w:rPr>
          <w:rFonts w:ascii="Arial Unicode MS" w:cs="Arial Unicode MS" w:eastAsia="Arial Unicode MS" w:hAnsi="Arial Unicode MS"/>
          <w:b w:val="1"/>
          <w:rtl w:val="0"/>
        </w:rPr>
        <w:t xml:space="preserve">モテる男を目指すことこそが、</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b w:val="1"/>
          <w:rtl w:val="0"/>
        </w:rPr>
        <w:t xml:space="preserve">誠実で優しいあなたが本命の女性から選ばれない最大の原因</w:t>
      </w:r>
      <w:r w:rsidDel="00000000" w:rsidR="00000000" w:rsidRPr="00000000">
        <w:rPr>
          <w:rFonts w:ascii="Arial Unicode MS" w:cs="Arial Unicode MS" w:eastAsia="Arial Unicode MS" w:hAnsi="Arial Unicode MS"/>
          <w:rtl w:val="0"/>
        </w:rPr>
        <w:t xml:space="preserve">なんです。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この衝撃の事実に、あなたは気づいていますか？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今、このタイミングで動画を見ないままでいると…</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これまで通り、間違った努力を続けて自信をなくす</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自分を偽る恋愛に疲れ果て、行動できなくなる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そして、本当に惹かれた女性とは何も起きないまま終わる</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という未来を繰り返すことになってしまいます。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あなたには、そうなってほしくありません。</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もう一度だけ、お伝えします。</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あなたの人生を変えるかもしれない講義です。</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次の配信が来る前に、今すぐご覧ください。</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rPr/>
      </w:pPr>
      <w:ins w:author="YONE (neyo/consul)" w:id="1" w:date="2025-10-09T13:37:49Z">
        <w:r w:rsidDel="00000000" w:rsidR="00000000" w:rsidRPr="00000000">
          <w:fldChar w:fldCharType="begin"/>
        </w:r>
        <w:r w:rsidDel="00000000" w:rsidR="00000000" w:rsidRPr="00000000">
          <w:instrText xml:space="preserve">HYPERLINK "https://keijimiyadera.com/lp/clp/theonlyone-video-uno/"</w:instrText>
        </w:r>
        <w:r w:rsidDel="00000000" w:rsidR="00000000" w:rsidRPr="00000000">
          <w:fldChar w:fldCharType="separate"/>
        </w:r>
        <w:r w:rsidDel="00000000" w:rsidR="00000000" w:rsidRPr="00000000">
          <w:rPr>
            <w:color w:val="1155cc"/>
            <w:u w:val="single"/>
            <w:rtl w:val="0"/>
          </w:rPr>
          <w:t xml:space="preserve">https://keijimiyadera.com/lp/clp/theonlyone-video-uno/</w:t>
        </w:r>
        <w:r w:rsidDel="00000000" w:rsidR="00000000" w:rsidRPr="00000000">
          <w:fldChar w:fldCharType="end"/>
        </w:r>
      </w:ins>
      <w:del w:author="YONE (neyo/consul)" w:id="1" w:date="2025-10-09T13:37:49Z">
        <w:r w:rsidDel="00000000" w:rsidR="00000000" w:rsidRPr="00000000">
          <w:fldChar w:fldCharType="begin"/>
        </w:r>
        <w:r w:rsidDel="00000000" w:rsidR="00000000" w:rsidRPr="00000000">
          <w:delInstrText xml:space="preserve">HYPERLINK "https://keijimiyadera.com/lp/clp/theonlyone-video-uno/"</w:delInstrText>
        </w:r>
        <w:r w:rsidDel="00000000" w:rsidR="00000000" w:rsidRPr="00000000">
          <w:fldChar w:fldCharType="separate"/>
        </w:r>
        <w:r w:rsidDel="00000000" w:rsidR="00000000" w:rsidRPr="00000000">
          <w:rPr>
            <w:color w:val="1155cc"/>
            <w:u w:val="single"/>
            <w:rtl w:val="0"/>
          </w:rPr>
          <w:delText xml:space="preserve">https://〇〇〇（動画URL）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【第3通｜1日後 7:03】</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b w:val="1"/>
          <w:rtl w:val="0"/>
        </w:rPr>
        <w:t xml:space="preserve">タイトル: 本命になれるのは、モテる男ではなく、●●な男です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昨日の第1話、たくさんのご感想ありがとうございます。</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「今まで自分がうまくいかなかった理由がわかりました」</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「もっと早く知りたかったです…」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といったメッセージをいただき、</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僕もこの講座を作って本当に良かったと実感しています。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さて、昨日の動画の核心ですが、</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女性が本命の相手として最後に選ぶのは、</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いわゆる“モテる男”ではありません。</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モテる男は、多くの女性に好かれるかもしれませんが、</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それは言い換えれば</w:t>
      </w:r>
      <w:r w:rsidDel="00000000" w:rsidR="00000000" w:rsidRPr="00000000">
        <w:rPr>
          <w:rFonts w:ascii="Arial Unicode MS" w:cs="Arial Unicode MS" w:eastAsia="Arial Unicode MS" w:hAnsi="Arial Unicode MS"/>
          <w:b w:val="1"/>
          <w:rtl w:val="0"/>
        </w:rPr>
        <w:t xml:space="preserve">「誰にでも刺さるように設計された汎用品」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もっと見た目がいい男、もっと経済力のある男が現れれば、</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すぐに替えがきいてしまう存在です。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では、女性が「この人じゃなきゃダメ」と心から思うのはどんな男性か？</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それが、</w:t>
      </w:r>
      <w:r w:rsidDel="00000000" w:rsidR="00000000" w:rsidRPr="00000000">
        <w:rPr>
          <w:rFonts w:ascii="Arial Unicode MS" w:cs="Arial Unicode MS" w:eastAsia="Arial Unicode MS" w:hAnsi="Arial Unicode MS"/>
          <w:b w:val="1"/>
          <w:rtl w:val="0"/>
        </w:rPr>
        <w:t xml:space="preserve">【唯一無二の男】</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他の誰にも真似できない、あなただけの価値を持つこと。</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それこそが、女性を理屈ではなく“感情で”惹きつける最強の武器になるんです。</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「でも、自分にそんな価値なんて…」</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そう思うかもしれません。</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大丈夫です。</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その「唯一無二の価値」は、あなたの中にすでに眠っています。</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第1話の動画で、その価値を見つけ出すための“最初のステップ”を解説しています。</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まだの方は、今日のお昼までに必ずご覧ください。</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9">
      <w:pPr>
        <w:rPr/>
      </w:pPr>
      <w:ins w:author="YONE (neyo/consul)" w:id="2" w:date="2025-10-09T13:39:33Z">
        <w:r w:rsidDel="00000000" w:rsidR="00000000" w:rsidRPr="00000000">
          <w:fldChar w:fldCharType="begin"/>
        </w:r>
        <w:r w:rsidDel="00000000" w:rsidR="00000000" w:rsidRPr="00000000">
          <w:instrText xml:space="preserve">HYPERLINK "https://keijimiyadera.com/lp/clp/theonlyone-video-uno/"</w:instrText>
        </w:r>
        <w:r w:rsidDel="00000000" w:rsidR="00000000" w:rsidRPr="00000000">
          <w:fldChar w:fldCharType="separate"/>
        </w:r>
        <w:r w:rsidDel="00000000" w:rsidR="00000000" w:rsidRPr="00000000">
          <w:rPr>
            <w:color w:val="1155cc"/>
            <w:u w:val="single"/>
            <w:rtl w:val="0"/>
          </w:rPr>
          <w:t xml:space="preserve">https://keijimiyadera.com/lp/clp/theonlyone-video-uno/</w:t>
        </w:r>
        <w:r w:rsidDel="00000000" w:rsidR="00000000" w:rsidRPr="00000000">
          <w:fldChar w:fldCharType="end"/>
        </w:r>
      </w:ins>
      <w:del w:author="YONE (neyo/consul)" w:id="2" w:date="2025-10-09T13:39:33Z">
        <w:r w:rsidDel="00000000" w:rsidR="00000000" w:rsidRPr="00000000">
          <w:fldChar w:fldCharType="begin"/>
        </w:r>
        <w:r w:rsidDel="00000000" w:rsidR="00000000" w:rsidRPr="00000000">
          <w:delInstrText xml:space="preserve">HYPERLINK "https://keijimiyadera.com/lp/clp/theonlyone-video-uno/"</w:delInstrText>
        </w:r>
        <w:r w:rsidDel="00000000" w:rsidR="00000000" w:rsidRPr="00000000">
          <w:fldChar w:fldCharType="separate"/>
        </w:r>
        <w:r w:rsidDel="00000000" w:rsidR="00000000" w:rsidRPr="00000000">
          <w:rPr>
            <w:color w:val="1155cc"/>
            <w:u w:val="single"/>
            <w:rtl w:val="0"/>
          </w:rPr>
          <w:delText xml:space="preserve">https://〇〇〇（動画URL）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【第4通｜1日後 12:02】</w:t>
      </w:r>
    </w:p>
    <w:p w:rsidR="00000000" w:rsidDel="00000000" w:rsidP="00000000" w:rsidRDefault="00000000" w:rsidRPr="00000000" w14:paraId="0000006D">
      <w:pPr>
        <w:rPr>
          <w:b w:val="1"/>
        </w:rPr>
      </w:pPr>
      <w:r w:rsidDel="00000000" w:rsidR="00000000" w:rsidRPr="00000000">
        <w:rPr>
          <w:rFonts w:ascii="Arial Unicode MS" w:cs="Arial Unicode MS" w:eastAsia="Arial Unicode MS" w:hAnsi="Arial Unicode MS"/>
          <w:b w:val="1"/>
          <w:rtl w:val="0"/>
        </w:rPr>
        <w:t xml:space="preserve">タイトル: 本音が言えない男は本命になれません</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あなたは、好きな女性の前でつい、</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「嫌われたくない」</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「相手に合わせなきゃ」</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と思って、自分の本音を隠してしまった経験はありませんか？</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Fonts w:ascii="Arial Unicode MS" w:cs="Arial Unicode MS" w:eastAsia="Arial Unicode MS" w:hAnsi="Arial Unicode MS"/>
          <w:rtl w:val="0"/>
        </w:rPr>
        <w:t xml:space="preserve">実は、その</w:t>
      </w:r>
      <w:r w:rsidDel="00000000" w:rsidR="00000000" w:rsidRPr="00000000">
        <w:rPr>
          <w:rFonts w:ascii="Arial Unicode MS" w:cs="Arial Unicode MS" w:eastAsia="Arial Unicode MS" w:hAnsi="Arial Unicode MS"/>
          <w:b w:val="1"/>
          <w:rtl w:val="0"/>
        </w:rPr>
        <w:t xml:space="preserve">“他人軸”なマインドこそが、</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b w:val="1"/>
          <w:rtl w:val="0"/>
        </w:rPr>
        <w:t xml:space="preserve">あなたの魅力を半減させている大きな原因</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嫌われるのを恐れて相手に合わせた優しさは、</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女性には「好かれたい」という下心として透けて見えてしまうんですよね。</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だから、「いい人だとは思うけど、男としては見れない…」となってしまう。</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逆に、唯一無二の存在として選ばれる男性は、</w:t>
      </w:r>
      <w:r w:rsidDel="00000000" w:rsidR="00000000" w:rsidRPr="00000000">
        <w:rPr>
          <w:rFonts w:ascii="Arial Unicode MS" w:cs="Arial Unicode MS" w:eastAsia="Arial Unicode MS" w:hAnsi="Arial Unicode MS"/>
          <w:b w:val="1"/>
          <w:rtl w:val="0"/>
        </w:rPr>
        <w:t xml:space="preserve">「自分軸」</w:t>
      </w:r>
      <w:r w:rsidDel="00000000" w:rsidR="00000000" w:rsidRPr="00000000">
        <w:rPr>
          <w:rFonts w:ascii="Arial Unicode MS" w:cs="Arial Unicode MS" w:eastAsia="Arial Unicode MS" w:hAnsi="Arial Unicode MS"/>
          <w:rtl w:val="0"/>
        </w:rPr>
        <w:t xml:space="preserve">で生きてるんですね。</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自分の本音や価値観をしっかりと持っている。</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だからこそ、その人の言葉や行動に一本の“芯”が感じられ、</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それが魅力的に映るんです。</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ホリエモンやひろゆきが人気なのも、</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彼らが他人にどう思われるかを気にせず、本音で生きているからですよね。</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あなたも、誰かの真似をする必要はありません。</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あなたの本音の中にこそ、“唯一無二の個性”は眠っています。</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第1話の動画では、その他人軸から抜け出し、</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自分軸を取り戻して「唯一無二の男」になるための</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本質的な方法を詳しく解説しています。</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見逃している方は、今日の夜、第2話が公開される前に必ずご覧ください。</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0">
      <w:pPr>
        <w:rPr/>
      </w:pPr>
      <w:ins w:author="YONE (neyo/consul)" w:id="3" w:date="2025-10-09T13:40:25Z">
        <w:r w:rsidDel="00000000" w:rsidR="00000000" w:rsidRPr="00000000">
          <w:fldChar w:fldCharType="begin"/>
        </w:r>
        <w:r w:rsidDel="00000000" w:rsidR="00000000" w:rsidRPr="00000000">
          <w:instrText xml:space="preserve">HYPERLINK "https://keijimiyadera.com/lp/clp/theonlyone-video-uno/"</w:instrText>
        </w:r>
        <w:r w:rsidDel="00000000" w:rsidR="00000000" w:rsidRPr="00000000">
          <w:fldChar w:fldCharType="separate"/>
        </w:r>
        <w:r w:rsidDel="00000000" w:rsidR="00000000" w:rsidRPr="00000000">
          <w:rPr>
            <w:color w:val="1155cc"/>
            <w:u w:val="single"/>
            <w:rtl w:val="0"/>
          </w:rPr>
          <w:t xml:space="preserve">https://keijimiyadera.com/lp/clp/theonlyone-video-uno/</w:t>
        </w:r>
        <w:r w:rsidDel="00000000" w:rsidR="00000000" w:rsidRPr="00000000">
          <w:fldChar w:fldCharType="end"/>
        </w:r>
      </w:ins>
      <w:del w:author="YONE (neyo/consul)" w:id="3" w:date="2025-10-09T13:40:25Z">
        <w:r w:rsidDel="00000000" w:rsidR="00000000" w:rsidRPr="00000000">
          <w:fldChar w:fldCharType="begin"/>
        </w:r>
        <w:r w:rsidDel="00000000" w:rsidR="00000000" w:rsidRPr="00000000">
          <w:delInstrText xml:space="preserve">HYPERLINK "https://keijimiyadera.com/lp/clp/theonlyone-video-uno/"</w:delInstrText>
        </w:r>
        <w:r w:rsidDel="00000000" w:rsidR="00000000" w:rsidRPr="00000000">
          <w:fldChar w:fldCharType="separate"/>
        </w:r>
        <w:r w:rsidDel="00000000" w:rsidR="00000000" w:rsidRPr="00000000">
          <w:rPr>
            <w:color w:val="1155cc"/>
            <w:u w:val="single"/>
            <w:rtl w:val="0"/>
          </w:rPr>
          <w:delText xml:space="preserve">https://〇〇〇（動画URL）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jc w:val="center"/>
        <w:rPr/>
      </w:pPr>
      <w:bookmarkStart w:colFirst="0" w:colLast="0" w:name="_ml2iumeyj2nk" w:id="2"/>
      <w:bookmarkEnd w:id="2"/>
      <w:r w:rsidDel="00000000" w:rsidR="00000000" w:rsidRPr="00000000">
        <w:rPr>
          <w:rFonts w:ascii="Arial Unicode MS" w:cs="Arial Unicode MS" w:eastAsia="Arial Unicode MS" w:hAnsi="Arial Unicode MS"/>
          <w:b w:val="1"/>
          <w:sz w:val="32"/>
          <w:szCs w:val="32"/>
          <w:rtl w:val="0"/>
        </w:rPr>
        <w:t xml:space="preserve">動画第2話公開</w:t>
      </w: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【第5通｜1日後 20:03】</w:t>
      </w:r>
    </w:p>
    <w:p w:rsidR="00000000" w:rsidDel="00000000" w:rsidP="00000000" w:rsidRDefault="00000000" w:rsidRPr="00000000" w14:paraId="00000095">
      <w:pPr>
        <w:rPr>
          <w:b w:val="1"/>
        </w:rPr>
      </w:pPr>
      <w:r w:rsidDel="00000000" w:rsidR="00000000" w:rsidRPr="00000000">
        <w:rPr>
          <w:rFonts w:ascii="Arial Unicode MS" w:cs="Arial Unicode MS" w:eastAsia="Arial Unicode MS" w:hAnsi="Arial Unicode MS"/>
          <w:b w:val="1"/>
          <w:rtl w:val="0"/>
        </w:rPr>
        <w:t xml:space="preserve">タイトル: 【第2話公開】99%の男が知らない“科学的な外見の磨き方”</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7日間限定講座、第2話を公開しました。</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C">
      <w:pPr>
        <w:rPr/>
      </w:pPr>
      <w:ins w:author="YONE (neyo/consul)" w:id="4" w:date="2025-10-09T13:41:14Z">
        <w:r w:rsidDel="00000000" w:rsidR="00000000" w:rsidRPr="00000000">
          <w:fldChar w:fldCharType="begin"/>
        </w:r>
        <w:r w:rsidDel="00000000" w:rsidR="00000000" w:rsidRPr="00000000">
          <w:instrText xml:space="preserve">HYPERLINK "https://keijimiyadera.com/lp/clp/theonlyone-video-dos/"</w:instrText>
        </w:r>
        <w:r w:rsidDel="00000000" w:rsidR="00000000" w:rsidRPr="00000000">
          <w:fldChar w:fldCharType="separate"/>
        </w:r>
        <w:r w:rsidDel="00000000" w:rsidR="00000000" w:rsidRPr="00000000">
          <w:rPr>
            <w:color w:val="1155cc"/>
            <w:u w:val="single"/>
            <w:rtl w:val="0"/>
          </w:rPr>
          <w:t xml:space="preserve">https://keijimiyadera.com/lp/clp/theonlyone-video-dos/</w:t>
        </w:r>
        <w:r w:rsidDel="00000000" w:rsidR="00000000" w:rsidRPr="00000000">
          <w:fldChar w:fldCharType="end"/>
        </w:r>
      </w:ins>
      <w:del w:author="YONE (neyo/consul)" w:id="4" w:date="2025-10-09T13:41:14Z">
        <w:r w:rsidDel="00000000" w:rsidR="00000000" w:rsidRPr="00000000">
          <w:fldChar w:fldCharType="begin"/>
        </w:r>
        <w:r w:rsidDel="00000000" w:rsidR="00000000" w:rsidRPr="00000000">
          <w:delInstrText xml:space="preserve">HYPERLINK "https://keijimiyadera.com/lp/clp/theonlyone-video-dos/"</w:delInstrText>
        </w:r>
        <w:r w:rsidDel="00000000" w:rsidR="00000000" w:rsidRPr="00000000">
          <w:fldChar w:fldCharType="separate"/>
        </w:r>
        <w:r w:rsidDel="00000000" w:rsidR="00000000" w:rsidRPr="00000000">
          <w:rPr>
            <w:color w:val="1155cc"/>
            <w:u w:val="single"/>
            <w:rtl w:val="0"/>
          </w:rPr>
          <w:delText xml:space="preserve">https://〇〇〇（第2話URL）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09F">
      <w:pPr>
        <w:rPr>
          <w:b w:val="1"/>
        </w:rPr>
      </w:pPr>
      <w:r w:rsidDel="00000000" w:rsidR="00000000" w:rsidRPr="00000000">
        <w:rPr>
          <w:rFonts w:ascii="Arial Unicode MS" w:cs="Arial Unicode MS" w:eastAsia="Arial Unicode MS" w:hAnsi="Arial Unicode MS"/>
          <w:b w:val="1"/>
          <w:rtl w:val="0"/>
        </w:rPr>
        <w:t xml:space="preserve">「センス不要！科学的に「唯一無二の魅力」を構築する外見の磨き方」</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第1話で「唯一無二の男」になる重要性をお伝えしましたが、</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その魅力を相手に伝えるための最初の関門が“第一印象”、つまり「外見」です。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「結局、イケメンが有利ってこと…？」</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そう思ったかもしれませんが、全く違います。</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大事なのは、生まれつきの顔立ちではなく、</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後から誰でもコントロールできる“雰囲気”です。</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この動画では、多くの男性が感覚でやって失敗している外見磨きを、</w:t>
      </w:r>
    </w:p>
    <w:p w:rsidR="00000000" w:rsidDel="00000000" w:rsidP="00000000" w:rsidRDefault="00000000" w:rsidRPr="00000000" w14:paraId="000000AC">
      <w:pPr>
        <w:rPr>
          <w:b w:val="1"/>
        </w:rPr>
      </w:pPr>
      <w:r w:rsidDel="00000000" w:rsidR="00000000" w:rsidRPr="00000000">
        <w:rPr>
          <w:rFonts w:ascii="Arial Unicode MS" w:cs="Arial Unicode MS" w:eastAsia="Arial Unicode MS" w:hAnsi="Arial Unicode MS"/>
          <w:b w:val="1"/>
          <w:rtl w:val="0"/>
        </w:rPr>
        <w:t xml:space="preserve">✅骨格診断</w:t>
      </w:r>
    </w:p>
    <w:p w:rsidR="00000000" w:rsidDel="00000000" w:rsidP="00000000" w:rsidRDefault="00000000" w:rsidRPr="00000000" w14:paraId="000000AD">
      <w:pPr>
        <w:rPr>
          <w:b w:val="1"/>
        </w:rPr>
      </w:pPr>
      <w:r w:rsidDel="00000000" w:rsidR="00000000" w:rsidRPr="00000000">
        <w:rPr>
          <w:rFonts w:ascii="Arial Unicode MS" w:cs="Arial Unicode MS" w:eastAsia="Arial Unicode MS" w:hAnsi="Arial Unicode MS"/>
          <w:b w:val="1"/>
          <w:rtl w:val="0"/>
        </w:rPr>
        <w:t xml:space="preserve">✅パーソナルカラー診断</w:t>
      </w:r>
    </w:p>
    <w:p w:rsidR="00000000" w:rsidDel="00000000" w:rsidP="00000000" w:rsidRDefault="00000000" w:rsidRPr="00000000" w14:paraId="000000AE">
      <w:pPr>
        <w:rPr>
          <w:b w:val="1"/>
        </w:rPr>
      </w:pPr>
      <w:r w:rsidDel="00000000" w:rsidR="00000000" w:rsidRPr="00000000">
        <w:rPr>
          <w:rFonts w:ascii="Arial Unicode MS" w:cs="Arial Unicode MS" w:eastAsia="Arial Unicode MS" w:hAnsi="Arial Unicode MS"/>
          <w:b w:val="1"/>
          <w:rtl w:val="0"/>
        </w:rPr>
        <w:t xml:space="preserve">✅顔タイプ診断</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という3つの科学的アプローチで解説しています。</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もう、あなたも服選びや髪型で迷うことはありません。</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Fonts w:ascii="Arial Unicode MS" w:cs="Arial Unicode MS" w:eastAsia="Arial Unicode MS" w:hAnsi="Arial Unicode MS"/>
          <w:rtl w:val="0"/>
        </w:rPr>
        <w:t xml:space="preserve">この動画を見れば、センスに頼らず、</w:t>
      </w:r>
      <w:r w:rsidDel="00000000" w:rsidR="00000000" w:rsidRPr="00000000">
        <w:rPr>
          <w:rFonts w:ascii="Arial Unicode MS" w:cs="Arial Unicode MS" w:eastAsia="Arial Unicode MS" w:hAnsi="Arial Unicode MS"/>
          <w:b w:val="1"/>
          <w:rtl w:val="0"/>
        </w:rPr>
        <w:t xml:space="preserve">最短1週間で「雰囲気イケメン」になり、</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b w:val="1"/>
          <w:rtl w:val="0"/>
        </w:rPr>
        <w:t xml:space="preserve">女性から「会ってみたい」と思われる“合格点”</w:t>
      </w:r>
      <w:r w:rsidDel="00000000" w:rsidR="00000000" w:rsidRPr="00000000">
        <w:rPr>
          <w:rFonts w:ascii="Arial Unicode MS" w:cs="Arial Unicode MS" w:eastAsia="Arial Unicode MS" w:hAnsi="Arial Unicode MS"/>
          <w:rtl w:val="0"/>
        </w:rPr>
        <w:t xml:space="preserve">をクリアする方法がわかります。</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動画は【48時間限定公開】です。</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今すぐご覧ください。</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9">
      <w:pPr>
        <w:rPr/>
      </w:pPr>
      <w:ins w:author="YONE (neyo/consul)" w:id="5" w:date="2025-10-09T13:42:32Z">
        <w:r w:rsidDel="00000000" w:rsidR="00000000" w:rsidRPr="00000000">
          <w:fldChar w:fldCharType="begin"/>
        </w:r>
        <w:r w:rsidDel="00000000" w:rsidR="00000000" w:rsidRPr="00000000">
          <w:instrText xml:space="preserve">HYPERLINK "https://keijimiyadera.com/lp/clp/theonlyone-video-dos/"</w:instrText>
        </w:r>
        <w:r w:rsidDel="00000000" w:rsidR="00000000" w:rsidRPr="00000000">
          <w:fldChar w:fldCharType="separate"/>
        </w:r>
        <w:r w:rsidDel="00000000" w:rsidR="00000000" w:rsidRPr="00000000">
          <w:rPr>
            <w:color w:val="1155cc"/>
            <w:u w:val="single"/>
            <w:rtl w:val="0"/>
          </w:rPr>
          <w:t xml:space="preserve">https://keijimiyadera.com/lp/clp/theonlyone-video-dos/</w:t>
        </w:r>
        <w:r w:rsidDel="00000000" w:rsidR="00000000" w:rsidRPr="00000000">
          <w:fldChar w:fldCharType="end"/>
        </w:r>
      </w:ins>
      <w:del w:author="YONE (neyo/consul)" w:id="5" w:date="2025-10-09T13:42:32Z">
        <w:r w:rsidDel="00000000" w:rsidR="00000000" w:rsidRPr="00000000">
          <w:fldChar w:fldCharType="begin"/>
        </w:r>
        <w:r w:rsidDel="00000000" w:rsidR="00000000" w:rsidRPr="00000000">
          <w:delInstrText xml:space="preserve">HYPERLINK "https://keijimiyadera.com/lp/clp/theonlyone-video-dos/"</w:delInstrText>
        </w:r>
        <w:r w:rsidDel="00000000" w:rsidR="00000000" w:rsidRPr="00000000">
          <w:fldChar w:fldCharType="separate"/>
        </w:r>
        <w:r w:rsidDel="00000000" w:rsidR="00000000" w:rsidRPr="00000000">
          <w:rPr>
            <w:color w:val="1155cc"/>
            <w:u w:val="single"/>
            <w:rtl w:val="0"/>
          </w:rPr>
          <w:delText xml:space="preserve">https://〇〇〇（第2話URL）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【第6通｜1日後 22:13】</w:t>
      </w:r>
    </w:p>
    <w:p w:rsidR="00000000" w:rsidDel="00000000" w:rsidP="00000000" w:rsidRDefault="00000000" w:rsidRPr="00000000" w14:paraId="000000BD">
      <w:pPr>
        <w:rPr>
          <w:b w:val="1"/>
        </w:rPr>
      </w:pPr>
      <w:r w:rsidDel="00000000" w:rsidR="00000000" w:rsidRPr="00000000">
        <w:rPr>
          <w:rFonts w:ascii="Arial Unicode MS" w:cs="Arial Unicode MS" w:eastAsia="Arial Unicode MS" w:hAnsi="Arial Unicode MS"/>
          <w:b w:val="1"/>
          <w:rtl w:val="0"/>
        </w:rPr>
        <w:t xml:space="preserve">タイトル: 9割の男は第一印象で足切りされてるという衝撃の事実</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先ほど公開した第2話、見ていただけましたか？</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実は、マッチングアプリやデートがうまくいかない男性の9割は、</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b w:val="1"/>
          <w:rtl w:val="0"/>
        </w:rPr>
        <w:t xml:space="preserve">会った瞬間の“第一印象”で、無意識に足切りされてしまっている</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僕のかつてのコンサル生も、デートでの会話内容に問題があると思い込んでいましたが、</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本当の原因は、会った瞬間に「この人はナシだな」と女性に判断されてしまっていたことだったんですね。</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それだけ第一印象は、その後の展開を左右する、</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めっちゃくちゃ重要な要素なんです。</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逆に言えば、ここさえクリアできれば、会話が多少たどたどしくても、</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女性から「この人、いいかも」と思ってもらえる可能性が格段に上がります。</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では、どうすればその“最初の壁”を突破できるのか？</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その答えは、第2話で詳しく解説しています。</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まだ見ていない方は、手遅れになる前にぜひご覧ください。</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rPr/>
      </w:pPr>
      <w:ins w:author="YONE (neyo/consul)" w:id="6" w:date="2025-10-09T13:43:37Z">
        <w:r w:rsidDel="00000000" w:rsidR="00000000" w:rsidRPr="00000000">
          <w:fldChar w:fldCharType="begin"/>
        </w:r>
        <w:r w:rsidDel="00000000" w:rsidR="00000000" w:rsidRPr="00000000">
          <w:instrText xml:space="preserve">HYPERLINK "https://keijimiyadera.com/lp/clp/theonlyone-video-dos/"</w:instrText>
        </w:r>
        <w:r w:rsidDel="00000000" w:rsidR="00000000" w:rsidRPr="00000000">
          <w:fldChar w:fldCharType="separate"/>
        </w:r>
        <w:r w:rsidDel="00000000" w:rsidR="00000000" w:rsidRPr="00000000">
          <w:rPr>
            <w:color w:val="1155cc"/>
            <w:u w:val="single"/>
            <w:rtl w:val="0"/>
          </w:rPr>
          <w:t xml:space="preserve">https://keijimiyadera.com/lp/clp/theonlyone-video-dos/</w:t>
        </w:r>
        <w:r w:rsidDel="00000000" w:rsidR="00000000" w:rsidRPr="00000000">
          <w:fldChar w:fldCharType="end"/>
        </w:r>
      </w:ins>
      <w:del w:author="YONE (neyo/consul)" w:id="6" w:date="2025-10-09T13:43:37Z">
        <w:r w:rsidDel="00000000" w:rsidR="00000000" w:rsidRPr="00000000">
          <w:fldChar w:fldCharType="begin"/>
        </w:r>
        <w:r w:rsidDel="00000000" w:rsidR="00000000" w:rsidRPr="00000000">
          <w:delInstrText xml:space="preserve">HYPERLINK "https://keijimiyadera.com/lp/clp/theonlyone-video-dos/"</w:delInstrText>
        </w:r>
        <w:r w:rsidDel="00000000" w:rsidR="00000000" w:rsidRPr="00000000">
          <w:fldChar w:fldCharType="separate"/>
        </w:r>
        <w:r w:rsidDel="00000000" w:rsidR="00000000" w:rsidRPr="00000000">
          <w:rPr>
            <w:color w:val="1155cc"/>
            <w:u w:val="single"/>
            <w:rtl w:val="0"/>
          </w:rPr>
          <w:delText xml:space="preserve">https://〇〇〇（第2話URL）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【第7通｜2日後 7:00】</w:t>
      </w:r>
    </w:p>
    <w:p w:rsidR="00000000" w:rsidDel="00000000" w:rsidP="00000000" w:rsidRDefault="00000000" w:rsidRPr="00000000" w14:paraId="000000D7">
      <w:pPr>
        <w:rPr>
          <w:b w:val="1"/>
        </w:rPr>
      </w:pPr>
      <w:r w:rsidDel="00000000" w:rsidR="00000000" w:rsidRPr="00000000">
        <w:rPr>
          <w:rFonts w:ascii="Arial Unicode MS" w:cs="Arial Unicode MS" w:eastAsia="Arial Unicode MS" w:hAnsi="Arial Unicode MS"/>
          <w:b w:val="1"/>
          <w:rtl w:val="0"/>
        </w:rPr>
        <w:t xml:space="preserve">タイトル: なぜ、ファッションは勉強すればするほどダサくなるのか？</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昨夜公開した第2話、見ていただけましたか？</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あなたはこれまで、ファッション誌を読んだり、</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オシャレな人の真似をしたり、自分なりに努力してきたかもしれません。</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でも、ファッションって覚えることややることが多すぎて</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どうすればよいのか、よくわからない…。</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「自分にはセンスがないから無理かも…」と</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自信を失ってしまっている人もいるかもしれませんね。</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でも、それはあなたのセンスがないからではありません。</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“流行”や“オシャレな服”と、“あなたに似合う服”は全くの別物だからです。</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骨格ががっしりした人が、華奢な人向けの服を着ても似合わない。</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顔立ちがシャープな人が、可愛らしい雰囲気の服を着ると違和感が出る。</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このように、自分の身体や顔のタイプを無視して努力しても、</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すべてが空回りしてしまうんですよね。</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第2話では、そういった無駄な努力をゼロにするための</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「骨格診断」「パーソナルカラー診断」「顔タイプ診断」という、</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あなただけの“正解”を導き出す方法を解説しています。</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「自分に似合う服がわからない…」</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そう悩んでいる方こそ、必ず見てください。</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5">
      <w:pPr>
        <w:rPr/>
      </w:pPr>
      <w:ins w:author="YONE (neyo/consul)" w:id="7" w:date="2025-10-09T13:43:26Z">
        <w:r w:rsidDel="00000000" w:rsidR="00000000" w:rsidRPr="00000000">
          <w:fldChar w:fldCharType="begin"/>
        </w:r>
        <w:r w:rsidDel="00000000" w:rsidR="00000000" w:rsidRPr="00000000">
          <w:instrText xml:space="preserve">HYPERLINK "https://keijimiyadera.com/lp/clp/theonlyone-video-dos/"</w:instrText>
        </w:r>
        <w:r w:rsidDel="00000000" w:rsidR="00000000" w:rsidRPr="00000000">
          <w:fldChar w:fldCharType="separate"/>
        </w:r>
        <w:r w:rsidDel="00000000" w:rsidR="00000000" w:rsidRPr="00000000">
          <w:rPr>
            <w:color w:val="1155cc"/>
            <w:u w:val="single"/>
            <w:rtl w:val="0"/>
          </w:rPr>
          <w:t xml:space="preserve">https://keijimiyadera.com/lp/clp/theonlyone-video-dos/</w:t>
        </w:r>
        <w:r w:rsidDel="00000000" w:rsidR="00000000" w:rsidRPr="00000000">
          <w:fldChar w:fldCharType="end"/>
        </w:r>
      </w:ins>
      <w:del w:author="YONE (neyo/consul)" w:id="7" w:date="2025-10-09T13:43:26Z">
        <w:r w:rsidDel="00000000" w:rsidR="00000000" w:rsidRPr="00000000">
          <w:fldChar w:fldCharType="begin"/>
        </w:r>
        <w:r w:rsidDel="00000000" w:rsidR="00000000" w:rsidRPr="00000000">
          <w:delInstrText xml:space="preserve">HYPERLINK "https://keijimiyadera.com/lp/clp/theonlyone-video-dos/"</w:delInstrText>
        </w:r>
        <w:r w:rsidDel="00000000" w:rsidR="00000000" w:rsidRPr="00000000">
          <w:fldChar w:fldCharType="separate"/>
        </w:r>
        <w:r w:rsidDel="00000000" w:rsidR="00000000" w:rsidRPr="00000000">
          <w:rPr>
            <w:color w:val="1155cc"/>
            <w:u w:val="single"/>
            <w:rtl w:val="0"/>
          </w:rPr>
          <w:delText xml:space="preserve">https://〇〇〇（第2話URL）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【第8通｜2日後 12:14】</w:t>
      </w:r>
    </w:p>
    <w:p w:rsidR="00000000" w:rsidDel="00000000" w:rsidP="00000000" w:rsidRDefault="00000000" w:rsidRPr="00000000" w14:paraId="000000F9">
      <w:pPr>
        <w:rPr>
          <w:b w:val="1"/>
        </w:rPr>
      </w:pPr>
      <w:r w:rsidDel="00000000" w:rsidR="00000000" w:rsidRPr="00000000">
        <w:rPr>
          <w:rFonts w:ascii="Arial Unicode MS" w:cs="Arial Unicode MS" w:eastAsia="Arial Unicode MS" w:hAnsi="Arial Unicode MS"/>
          <w:b w:val="1"/>
          <w:rtl w:val="0"/>
        </w:rPr>
        <w:t xml:space="preserve">タイトル: 外見のセンスがない人でもオシャレになれるたった1つの方法とは</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「自分にはファッションセンスなんてないから…」</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そうやって、外見を磨くことを諦めていませんか？</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断言しますが、女性に「素敵だな」と思われるレベルになるのに、</w:t>
      </w:r>
    </w:p>
    <w:p w:rsidR="00000000" w:rsidDel="00000000" w:rsidP="00000000" w:rsidRDefault="00000000" w:rsidRPr="00000000" w14:paraId="00000102">
      <w:pPr>
        <w:rPr>
          <w:b w:val="1"/>
        </w:rPr>
      </w:pPr>
      <w:r w:rsidDel="00000000" w:rsidR="00000000" w:rsidRPr="00000000">
        <w:rPr>
          <w:rFonts w:ascii="Arial Unicode MS" w:cs="Arial Unicode MS" w:eastAsia="Arial Unicode MS" w:hAnsi="Arial Unicode MS"/>
          <w:b w:val="1"/>
          <w:rtl w:val="0"/>
        </w:rPr>
        <w:t xml:space="preserve">生まれ持ったセンスは一切必要ありません。</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必要なのは、たった一つ。</w:t>
      </w:r>
    </w:p>
    <w:p w:rsidR="00000000" w:rsidDel="00000000" w:rsidP="00000000" w:rsidRDefault="00000000" w:rsidRPr="00000000" w14:paraId="00000105">
      <w:pPr>
        <w:rPr>
          <w:b w:val="1"/>
        </w:rPr>
      </w:pPr>
      <w:r w:rsidDel="00000000" w:rsidR="00000000" w:rsidRPr="00000000">
        <w:rPr>
          <w:rFonts w:ascii="Arial Unicode MS" w:cs="Arial Unicode MS" w:eastAsia="Arial Unicode MS" w:hAnsi="Arial Unicode MS"/>
          <w:b w:val="1"/>
          <w:rtl w:val="0"/>
        </w:rPr>
        <w:t xml:space="preserve">“あなたの個性を活かして、オンリーワンの外見を構築する”</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そのために使うのが、第2話で解説している「3つの外見診断」です。</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これは、あなたに似合う服の形・素材・色・テイストを“科学的に”特定する方法。</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つまり、センスがなくても、診断結果という「カンニングペーパー」に従うだけで、</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誰でも最短で“垢抜けた印象”になれるということです。</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実際に僕のコンサル生でも、この方法でマッチングアプリのマッチ率が</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10倍以上になった人が何人もいます。</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あなたも、自分史上最高の見た目になり、</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自信を持って女性に会えるようになります。</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その具体的な方法を、今すぐ動画で確認してください。</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6">
      <w:pPr>
        <w:rPr/>
      </w:pPr>
      <w:ins w:author="YONE (neyo/consul)" w:id="8" w:date="2025-10-09T13:44:14Z">
        <w:r w:rsidDel="00000000" w:rsidR="00000000" w:rsidRPr="00000000">
          <w:fldChar w:fldCharType="begin"/>
        </w:r>
        <w:r w:rsidDel="00000000" w:rsidR="00000000" w:rsidRPr="00000000">
          <w:instrText xml:space="preserve">HYPERLINK "https://keijimiyadera.com/lp/clp/theonlyone-video-dos/"</w:instrText>
        </w:r>
        <w:r w:rsidDel="00000000" w:rsidR="00000000" w:rsidRPr="00000000">
          <w:fldChar w:fldCharType="separate"/>
        </w:r>
        <w:r w:rsidDel="00000000" w:rsidR="00000000" w:rsidRPr="00000000">
          <w:rPr>
            <w:color w:val="1155cc"/>
            <w:u w:val="single"/>
            <w:rtl w:val="0"/>
          </w:rPr>
          <w:t xml:space="preserve">https://keijimiyadera.com/lp/clp/theonlyone-video-dos/</w:t>
        </w:r>
        <w:r w:rsidDel="00000000" w:rsidR="00000000" w:rsidRPr="00000000">
          <w:fldChar w:fldCharType="end"/>
        </w:r>
      </w:ins>
      <w:del w:author="YONE (neyo/consul)" w:id="8" w:date="2025-10-09T13:44:14Z">
        <w:r w:rsidDel="00000000" w:rsidR="00000000" w:rsidRPr="00000000">
          <w:fldChar w:fldCharType="begin"/>
        </w:r>
        <w:r w:rsidDel="00000000" w:rsidR="00000000" w:rsidRPr="00000000">
          <w:delInstrText xml:space="preserve">HYPERLINK "https://keijimiyadera.com/lp/clp/theonlyone-video-dos/"</w:delInstrText>
        </w:r>
        <w:r w:rsidDel="00000000" w:rsidR="00000000" w:rsidRPr="00000000">
          <w:fldChar w:fldCharType="separate"/>
        </w:r>
        <w:r w:rsidDel="00000000" w:rsidR="00000000" w:rsidRPr="00000000">
          <w:rPr>
            <w:color w:val="1155cc"/>
            <w:u w:val="single"/>
            <w:rtl w:val="0"/>
          </w:rPr>
          <w:delText xml:space="preserve">https://〇〇〇（第2話URL）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1"/>
        <w:jc w:val="center"/>
        <w:rPr/>
      </w:pPr>
      <w:bookmarkStart w:colFirst="0" w:colLast="0" w:name="_7nc646yyf72h" w:id="3"/>
      <w:bookmarkEnd w:id="3"/>
      <w:r w:rsidDel="00000000" w:rsidR="00000000" w:rsidRPr="00000000">
        <w:rPr>
          <w:rFonts w:ascii="Arial Unicode MS" w:cs="Arial Unicode MS" w:eastAsia="Arial Unicode MS" w:hAnsi="Arial Unicode MS"/>
          <w:b w:val="1"/>
          <w:sz w:val="32"/>
          <w:szCs w:val="32"/>
          <w:rtl w:val="0"/>
        </w:rPr>
        <w:t xml:space="preserve">動画第3話公開</w:t>
      </w: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【第9通｜2日後 20:00】</w:t>
      </w:r>
    </w:p>
    <w:p w:rsidR="00000000" w:rsidDel="00000000" w:rsidP="00000000" w:rsidRDefault="00000000" w:rsidRPr="00000000" w14:paraId="0000011C">
      <w:pPr>
        <w:rPr>
          <w:b w:val="1"/>
        </w:rPr>
      </w:pPr>
      <w:r w:rsidDel="00000000" w:rsidR="00000000" w:rsidRPr="00000000">
        <w:rPr>
          <w:rFonts w:ascii="Arial Unicode MS" w:cs="Arial Unicode MS" w:eastAsia="Arial Unicode MS" w:hAnsi="Arial Unicode MS"/>
          <w:b w:val="1"/>
          <w:rtl w:val="0"/>
        </w:rPr>
        <w:t xml:space="preserve">タイトル: 【第3話公開】恋愛経験が少ない男でも月に10人以上の女性とデートできる出会い戦略</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7日間限定講座、第3話を公開しました。</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2">
      <w:pPr>
        <w:rPr/>
      </w:pPr>
      <w:ins w:author="YONE (neyo/consul)" w:id="9" w:date="2025-10-09T13:44:41Z">
        <w:r w:rsidDel="00000000" w:rsidR="00000000" w:rsidRPr="00000000">
          <w:fldChar w:fldCharType="begin"/>
        </w:r>
        <w:r w:rsidDel="00000000" w:rsidR="00000000" w:rsidRPr="00000000">
          <w:instrText xml:space="preserve">HYPERLINK "https://keijimiyadera.com/lp/clp/theonlyone-video-tres/"</w:instrText>
        </w:r>
        <w:r w:rsidDel="00000000" w:rsidR="00000000" w:rsidRPr="00000000">
          <w:fldChar w:fldCharType="separate"/>
        </w:r>
        <w:r w:rsidDel="00000000" w:rsidR="00000000" w:rsidRPr="00000000">
          <w:rPr>
            <w:color w:val="1155cc"/>
            <w:u w:val="single"/>
            <w:rtl w:val="0"/>
          </w:rPr>
          <w:t xml:space="preserve">https://keijimiyadera.com/lp/clp/theonlyone-video-tres/</w:t>
        </w:r>
        <w:r w:rsidDel="00000000" w:rsidR="00000000" w:rsidRPr="00000000">
          <w:fldChar w:fldCharType="end"/>
        </w:r>
      </w:ins>
      <w:del w:author="YONE (neyo/consul)" w:id="9" w:date="2025-10-09T13:44:41Z">
        <w:r w:rsidDel="00000000" w:rsidR="00000000" w:rsidRPr="00000000">
          <w:fldChar w:fldCharType="begin"/>
        </w:r>
        <w:r w:rsidDel="00000000" w:rsidR="00000000" w:rsidRPr="00000000">
          <w:delInstrText xml:space="preserve">HYPERLINK "https://keijimiyadera.com/lp/clp/theonlyone-video-tres/"</w:delInstrText>
        </w:r>
        <w:r w:rsidDel="00000000" w:rsidR="00000000" w:rsidRPr="00000000">
          <w:fldChar w:fldCharType="separate"/>
        </w:r>
        <w:r w:rsidDel="00000000" w:rsidR="00000000" w:rsidRPr="00000000">
          <w:rPr>
            <w:color w:val="1155cc"/>
            <w:u w:val="single"/>
            <w:rtl w:val="0"/>
          </w:rPr>
          <w:delText xml:space="preserve">https://〇〇〇（第3話URL）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125">
      <w:pPr>
        <w:rPr>
          <w:b w:val="1"/>
        </w:rPr>
      </w:pPr>
      <w:r w:rsidDel="00000000" w:rsidR="00000000" w:rsidRPr="00000000">
        <w:rPr>
          <w:rFonts w:ascii="Arial Unicode MS" w:cs="Arial Unicode MS" w:eastAsia="Arial Unicode MS" w:hAnsi="Arial Unicode MS"/>
          <w:b w:val="1"/>
          <w:rtl w:val="0"/>
        </w:rPr>
        <w:t xml:space="preserve">「恋愛経験が少ない男でも、強みを活かして月に10人以上の女性とデートする出会い戦略」</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第2話までしっかり実践してもらえれば、</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あなたの外見は“選ばれるレベル”に到達するでしょう。</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でも、いくら外見が良くなっても、</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出会いの数が少なければ、本命の彼女を作るどころか、</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その機会すら訪れないですよね。</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だから、まずは</w:t>
      </w:r>
      <w:r w:rsidDel="00000000" w:rsidR="00000000" w:rsidRPr="00000000">
        <w:rPr>
          <w:rFonts w:ascii="Arial Unicode MS" w:cs="Arial Unicode MS" w:eastAsia="Arial Unicode MS" w:hAnsi="Arial Unicode MS"/>
          <w:b w:val="1"/>
          <w:rtl w:val="0"/>
        </w:rPr>
        <w:t xml:space="preserve">出会いの数を増やしていく</w:t>
      </w:r>
      <w:r w:rsidDel="00000000" w:rsidR="00000000" w:rsidRPr="00000000">
        <w:rPr>
          <w:rFonts w:ascii="Arial Unicode MS" w:cs="Arial Unicode MS" w:eastAsia="Arial Unicode MS" w:hAnsi="Arial Unicode MS"/>
          <w:rtl w:val="0"/>
        </w:rPr>
        <w:t xml:space="preserve">必要があるんです。</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「マッチングアプリをやってるけど、全然デートに繋がらない…」</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「そもそも、どうやって出会いを増やせばいいかわからない…」</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そんな悩みも、この第3話で全て解決します。</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実は今、マッチングアプリの女性たちは、</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巷に溢れるヤリモク男に嫌気がさしていて、</w:t>
      </w:r>
    </w:p>
    <w:p w:rsidR="00000000" w:rsidDel="00000000" w:rsidP="00000000" w:rsidRDefault="00000000" w:rsidRPr="00000000" w14:paraId="00000138">
      <w:pPr>
        <w:rPr>
          <w:b w:val="1"/>
        </w:rPr>
      </w:pPr>
      <w:r w:rsidDel="00000000" w:rsidR="00000000" w:rsidRPr="00000000">
        <w:rPr>
          <w:rFonts w:ascii="Arial Unicode MS" w:cs="Arial Unicode MS" w:eastAsia="Arial Unicode MS" w:hAnsi="Arial Unicode MS"/>
          <w:b w:val="1"/>
          <w:rtl w:val="0"/>
        </w:rPr>
        <w:t xml:space="preserve">“誠実な男性”を心の底から求めてます。</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これは、あなたにとって最高の追い風です。</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このチャンスを掴み、出会いを量産するための具体的な戦略を、</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すべてこの動画でお話ししています。</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動画は【48時間限定公開】です。</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今すぐご覧ください。</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1">
      <w:pPr>
        <w:rPr/>
      </w:pPr>
      <w:ins w:author="YONE (neyo/consul)" w:id="10" w:date="2025-10-09T13:51:16Z">
        <w:r w:rsidDel="00000000" w:rsidR="00000000" w:rsidRPr="00000000">
          <w:fldChar w:fldCharType="begin"/>
        </w:r>
        <w:r w:rsidDel="00000000" w:rsidR="00000000" w:rsidRPr="00000000">
          <w:instrText xml:space="preserve">HYPERLINK "https://keijimiyadera.com/lp/clp/theonlyone-video-tres/"</w:instrText>
        </w:r>
        <w:r w:rsidDel="00000000" w:rsidR="00000000" w:rsidRPr="00000000">
          <w:fldChar w:fldCharType="separate"/>
        </w:r>
        <w:r w:rsidDel="00000000" w:rsidR="00000000" w:rsidRPr="00000000">
          <w:rPr>
            <w:color w:val="1155cc"/>
            <w:u w:val="single"/>
            <w:rtl w:val="0"/>
          </w:rPr>
          <w:t xml:space="preserve">https://keijimiyadera.com/lp/clp/theonlyone-video-tres/</w:t>
        </w:r>
        <w:r w:rsidDel="00000000" w:rsidR="00000000" w:rsidRPr="00000000">
          <w:fldChar w:fldCharType="end"/>
        </w:r>
      </w:ins>
      <w:del w:author="YONE (neyo/consul)" w:id="10" w:date="2025-10-09T13:51:16Z">
        <w:r w:rsidDel="00000000" w:rsidR="00000000" w:rsidRPr="00000000">
          <w:fldChar w:fldCharType="begin"/>
        </w:r>
        <w:r w:rsidDel="00000000" w:rsidR="00000000" w:rsidRPr="00000000">
          <w:delInstrText xml:space="preserve">HYPERLINK "https://keijimiyadera.com/lp/clp/theonlyone-video-tres/"</w:delInstrText>
        </w:r>
        <w:r w:rsidDel="00000000" w:rsidR="00000000" w:rsidRPr="00000000">
          <w:fldChar w:fldCharType="separate"/>
        </w:r>
        <w:r w:rsidDel="00000000" w:rsidR="00000000" w:rsidRPr="00000000">
          <w:rPr>
            <w:color w:val="1155cc"/>
            <w:u w:val="single"/>
            <w:rtl w:val="0"/>
          </w:rPr>
          <w:delText xml:space="preserve">https://〇〇〇（第3話URL）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【第10通｜2日後 22:00】</w:t>
      </w:r>
    </w:p>
    <w:p w:rsidR="00000000" w:rsidDel="00000000" w:rsidP="00000000" w:rsidRDefault="00000000" w:rsidRPr="00000000" w14:paraId="00000145">
      <w:pPr>
        <w:rPr>
          <w:b w:val="1"/>
        </w:rPr>
      </w:pPr>
      <w:r w:rsidDel="00000000" w:rsidR="00000000" w:rsidRPr="00000000">
        <w:rPr>
          <w:rFonts w:ascii="Arial Unicode MS" w:cs="Arial Unicode MS" w:eastAsia="Arial Unicode MS" w:hAnsi="Arial Unicode MS"/>
          <w:b w:val="1"/>
          <w:rtl w:val="0"/>
        </w:rPr>
        <w:t xml:space="preserve">タイトル: マッチングアプリをやっても出会えない真の理由</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先ほど公開した第3話は、もうご覧になりましたか？</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もしあなたが、マッチングアプリを頑張っているのに成果が出ていないとしたら、その原因は、あなたの魅力不足ではありません。</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真の理由は、</w:t>
      </w:r>
    </w:p>
    <w:p w:rsidR="00000000" w:rsidDel="00000000" w:rsidP="00000000" w:rsidRDefault="00000000" w:rsidRPr="00000000" w14:paraId="0000014E">
      <w:pPr>
        <w:rPr>
          <w:b w:val="1"/>
        </w:rPr>
      </w:pPr>
      <w:r w:rsidDel="00000000" w:rsidR="00000000" w:rsidRPr="00000000">
        <w:rPr>
          <w:rFonts w:ascii="Arial Unicode MS" w:cs="Arial Unicode MS" w:eastAsia="Arial Unicode MS" w:hAnsi="Arial Unicode MS"/>
          <w:b w:val="1"/>
          <w:rtl w:val="0"/>
        </w:rPr>
        <w:t xml:space="preserve">“戦う場所を間違えている”</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ただそれだけなんです。</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昔と違って、今はマッチングアプリの利用者が激増し、</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イケメンやチャラ男といった強者たちがライバルになってしまいました。</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そんな状況で、何も考えずにただスワイプしているだけでは、</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その他大勢に埋もれてしまうのは当然なんですよね。</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大事なのは、あなたの“誠実さ”や“優しさ”という武器が、</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最も高く評価される場所で戦うこと。</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例えるなら、野球選手がサッカーの試合に出ても活躍できないのと同じです。</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第3話では、あなたがどのフィールドで、どう戦えばいいのか、</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その具体的な戦略をわかりやすく解説しています。</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この戦略を知らないままアプリを続けるのは、</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時間とお金の無駄になってしまうかもしれません。</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必ず、チェックしておいてください。</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3">
      <w:pPr>
        <w:rPr/>
      </w:pPr>
      <w:ins w:author="YONE (neyo/consul)" w:id="11" w:date="2025-10-09T13:51:43Z">
        <w:r w:rsidDel="00000000" w:rsidR="00000000" w:rsidRPr="00000000">
          <w:fldChar w:fldCharType="begin"/>
        </w:r>
        <w:r w:rsidDel="00000000" w:rsidR="00000000" w:rsidRPr="00000000">
          <w:instrText xml:space="preserve">HYPERLINK "https://keijimiyadera.com/lp/clp/theonlyone-video-tres/"</w:instrText>
        </w:r>
        <w:r w:rsidDel="00000000" w:rsidR="00000000" w:rsidRPr="00000000">
          <w:fldChar w:fldCharType="separate"/>
        </w:r>
        <w:r w:rsidDel="00000000" w:rsidR="00000000" w:rsidRPr="00000000">
          <w:rPr>
            <w:color w:val="1155cc"/>
            <w:u w:val="single"/>
            <w:rtl w:val="0"/>
          </w:rPr>
          <w:t xml:space="preserve">https://keijimiyadera.com/lp/clp/theonlyone-video-tres/</w:t>
        </w:r>
        <w:r w:rsidDel="00000000" w:rsidR="00000000" w:rsidRPr="00000000">
          <w:fldChar w:fldCharType="end"/>
        </w:r>
      </w:ins>
      <w:del w:author="YONE (neyo/consul)" w:id="11" w:date="2025-10-09T13:51:43Z">
        <w:r w:rsidDel="00000000" w:rsidR="00000000" w:rsidRPr="00000000">
          <w:fldChar w:fldCharType="begin"/>
        </w:r>
        <w:r w:rsidDel="00000000" w:rsidR="00000000" w:rsidRPr="00000000">
          <w:delInstrText xml:space="preserve">HYPERLINK "https://keijimiyadera.com/lp/clp/theonlyone-video-tres/"</w:delInstrText>
        </w:r>
        <w:r w:rsidDel="00000000" w:rsidR="00000000" w:rsidRPr="00000000">
          <w:fldChar w:fldCharType="separate"/>
        </w:r>
        <w:r w:rsidDel="00000000" w:rsidR="00000000" w:rsidRPr="00000000">
          <w:rPr>
            <w:color w:val="1155cc"/>
            <w:u w:val="single"/>
            <w:rtl w:val="0"/>
          </w:rPr>
          <w:delText xml:space="preserve">https://〇〇〇（第3話URL）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【第11通｜3日後 7:03】</w:t>
      </w:r>
    </w:p>
    <w:p w:rsidR="00000000" w:rsidDel="00000000" w:rsidP="00000000" w:rsidRDefault="00000000" w:rsidRPr="00000000" w14:paraId="00000167">
      <w:pPr>
        <w:rPr>
          <w:b w:val="1"/>
        </w:rPr>
      </w:pPr>
      <w:r w:rsidDel="00000000" w:rsidR="00000000" w:rsidRPr="00000000">
        <w:rPr>
          <w:rFonts w:ascii="Arial Unicode MS" w:cs="Arial Unicode MS" w:eastAsia="Arial Unicode MS" w:hAnsi="Arial Unicode MS"/>
          <w:b w:val="1"/>
          <w:rtl w:val="0"/>
        </w:rPr>
        <w:t xml:space="preserve">タイトル: 恋愛コンサル生がガンガン出会えている方法とは</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「マッチングアプリはライバルが強くて難しい…」</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昨日のメッセージで、そう感じた方もいるかもしれません。</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でも、僕のコンサル生たちは、この時代でもマッチングアプリを使って、</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好みの女性とガンガン出会うことができています。</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なぜか？</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それは、彼らが特別なイケメンだからではありません。</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僕が教えている“出会いの戦略”を、忠実に実践しているからです。</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その戦略の根幹にあるのが、</w:t>
      </w:r>
    </w:p>
    <w:p w:rsidR="00000000" w:rsidDel="00000000" w:rsidP="00000000" w:rsidRDefault="00000000" w:rsidRPr="00000000" w14:paraId="00000177">
      <w:pPr>
        <w:rPr>
          <w:b w:val="1"/>
        </w:rPr>
      </w:pPr>
      <w:r w:rsidDel="00000000" w:rsidR="00000000" w:rsidRPr="00000000">
        <w:rPr>
          <w:rFonts w:ascii="Arial Unicode MS" w:cs="Arial Unicode MS" w:eastAsia="Arial Unicode MS" w:hAnsi="Arial Unicode MS"/>
          <w:b w:val="1"/>
          <w:rtl w:val="0"/>
        </w:rPr>
        <w:t xml:space="preserve">・Customer（女性はどこにいるのか？）</w:t>
      </w:r>
    </w:p>
    <w:p w:rsidR="00000000" w:rsidDel="00000000" w:rsidP="00000000" w:rsidRDefault="00000000" w:rsidRPr="00000000" w14:paraId="00000178">
      <w:pPr>
        <w:rPr>
          <w:b w:val="1"/>
        </w:rPr>
      </w:pPr>
      <w:r w:rsidDel="00000000" w:rsidR="00000000" w:rsidRPr="00000000">
        <w:rPr>
          <w:rFonts w:ascii="Arial Unicode MS" w:cs="Arial Unicode MS" w:eastAsia="Arial Unicode MS" w:hAnsi="Arial Unicode MS"/>
          <w:b w:val="1"/>
          <w:rtl w:val="0"/>
        </w:rPr>
        <w:t xml:space="preserve">・Competitor（ライバルはどんな男か？）</w:t>
      </w:r>
    </w:p>
    <w:p w:rsidR="00000000" w:rsidDel="00000000" w:rsidP="00000000" w:rsidRDefault="00000000" w:rsidRPr="00000000" w14:paraId="00000179">
      <w:pPr>
        <w:rPr>
          <w:b w:val="1"/>
        </w:rPr>
      </w:pPr>
      <w:r w:rsidDel="00000000" w:rsidR="00000000" w:rsidRPr="00000000">
        <w:rPr>
          <w:rFonts w:ascii="Arial Unicode MS" w:cs="Arial Unicode MS" w:eastAsia="Arial Unicode MS" w:hAnsi="Arial Unicode MS"/>
          <w:b w:val="1"/>
          <w:rtl w:val="0"/>
        </w:rPr>
        <w:t xml:space="preserve">・Company（自分の武器は何か？）</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を分析する「3C分析」です。</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3C分析はマーケティングの世界では当たり前に使われる理論ですが、</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恋愛の世界で使っている人はほとんどいないと思うので、</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きっとはじめて知ったという方も多いと思います。</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「なんだか難しそう…」と思った方も、安心してください。</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第3話では、この戦略を誰でも実践できるように、</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ステップバイステップで解説しています。</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これをやるかやらないかで、出会いの数に驚くほどの差がつきます。</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コンサル生だけが知っている秘密の戦略、あなたも覗いてみませんか？</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8">
      <w:pPr>
        <w:rPr/>
      </w:pPr>
      <w:ins w:author="YONE (neyo/consul)" w:id="12" w:date="2025-10-09T13:52:41Z">
        <w:r w:rsidDel="00000000" w:rsidR="00000000" w:rsidRPr="00000000">
          <w:fldChar w:fldCharType="begin"/>
        </w:r>
        <w:r w:rsidDel="00000000" w:rsidR="00000000" w:rsidRPr="00000000">
          <w:instrText xml:space="preserve">HYPERLINK "https://keijimiyadera.com/lp/clp/theonlyone-video-tres/"</w:instrText>
        </w:r>
        <w:r w:rsidDel="00000000" w:rsidR="00000000" w:rsidRPr="00000000">
          <w:fldChar w:fldCharType="separate"/>
        </w:r>
        <w:r w:rsidDel="00000000" w:rsidR="00000000" w:rsidRPr="00000000">
          <w:rPr>
            <w:color w:val="1155cc"/>
            <w:u w:val="single"/>
            <w:rtl w:val="0"/>
          </w:rPr>
          <w:t xml:space="preserve">https://keijimiyadera.com/lp/clp/theonlyone-video-tres/</w:t>
        </w:r>
        <w:r w:rsidDel="00000000" w:rsidR="00000000" w:rsidRPr="00000000">
          <w:fldChar w:fldCharType="end"/>
        </w:r>
      </w:ins>
      <w:del w:author="YONE (neyo/consul)" w:id="12" w:date="2025-10-09T13:52:41Z">
        <w:r w:rsidDel="00000000" w:rsidR="00000000" w:rsidRPr="00000000">
          <w:fldChar w:fldCharType="begin"/>
        </w:r>
        <w:r w:rsidDel="00000000" w:rsidR="00000000" w:rsidRPr="00000000">
          <w:delInstrText xml:space="preserve">HYPERLINK "https://keijimiyadera.com/lp/clp/theonlyone-video-tres/"</w:delInstrText>
        </w:r>
        <w:r w:rsidDel="00000000" w:rsidR="00000000" w:rsidRPr="00000000">
          <w:fldChar w:fldCharType="separate"/>
        </w:r>
        <w:r w:rsidDel="00000000" w:rsidR="00000000" w:rsidRPr="00000000">
          <w:rPr>
            <w:color w:val="1155cc"/>
            <w:u w:val="single"/>
            <w:rtl w:val="0"/>
          </w:rPr>
          <w:delText xml:space="preserve">https://〇〇〇（第3話URL）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【第12通｜3日後 12:00】</w:t>
      </w:r>
    </w:p>
    <w:p w:rsidR="00000000" w:rsidDel="00000000" w:rsidP="00000000" w:rsidRDefault="00000000" w:rsidRPr="00000000" w14:paraId="0000018C">
      <w:pPr>
        <w:rPr>
          <w:b w:val="1"/>
        </w:rPr>
      </w:pPr>
      <w:r w:rsidDel="00000000" w:rsidR="00000000" w:rsidRPr="00000000">
        <w:rPr>
          <w:rFonts w:ascii="Arial Unicode MS" w:cs="Arial Unicode MS" w:eastAsia="Arial Unicode MS" w:hAnsi="Arial Unicode MS"/>
          <w:b w:val="1"/>
          <w:rtl w:val="0"/>
        </w:rPr>
        <w:t xml:space="preserve">タイトル: あなたにペアーズやタップルが向いていない理由</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あなたは、どのマッチングアプリを使っていますか？</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もし、「みんなが使っているから」という理由で選んでいるなら、要注意です。</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アプリにはそれぞれ特徴があります。</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・見た目とノリ重視の「Tinder」「タップル」</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・年収や肩書き重視の「東カレ」「バチェラーデート」</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・価値観や内面重視の「With」「Omiai」</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もし、あなたが“真面目で優しいタイプ”なのに、</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ノリ重視のタップルで戦っていたら、なかなか評価されず、</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ただ自信を削られて終わってしまいますよね。</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でも、WithやOmiaiであれば、あなたの誠実さが</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「安心できる」「大事にしてくれそう」という形で、</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女性に響きやすくなるんです。</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このように、アプリ選び一つで、結果は全く変わってきます。</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第3話では、それぞれのアプリの特徴と、</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あなたのような「いい人止まり」で悩む男性が、</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どのアプリを選ぶべきなのかを具体的に解説しています。</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自分に合わない場所で、無駄な戦いを続けるのはもう終わりにしましょう。</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9">
      <w:pPr>
        <w:rPr/>
      </w:pPr>
      <w:ins w:author="YONE (neyo/consul)" w:id="13" w:date="2025-10-09T13:52:50Z">
        <w:r w:rsidDel="00000000" w:rsidR="00000000" w:rsidRPr="00000000">
          <w:fldChar w:fldCharType="begin"/>
        </w:r>
        <w:r w:rsidDel="00000000" w:rsidR="00000000" w:rsidRPr="00000000">
          <w:instrText xml:space="preserve">HYPERLINK "https://keijimiyadera.com/lp/clp/theonlyone-video-tres/"</w:instrText>
        </w:r>
        <w:r w:rsidDel="00000000" w:rsidR="00000000" w:rsidRPr="00000000">
          <w:fldChar w:fldCharType="separate"/>
        </w:r>
        <w:r w:rsidDel="00000000" w:rsidR="00000000" w:rsidRPr="00000000">
          <w:rPr>
            <w:color w:val="1155cc"/>
            <w:u w:val="single"/>
            <w:rtl w:val="0"/>
          </w:rPr>
          <w:t xml:space="preserve">https://keijimiyadera.com/lp/clp/theonlyone-video-tres/</w:t>
        </w:r>
        <w:r w:rsidDel="00000000" w:rsidR="00000000" w:rsidRPr="00000000">
          <w:fldChar w:fldCharType="end"/>
        </w:r>
      </w:ins>
      <w:del w:author="YONE (neyo/consul)" w:id="13" w:date="2025-10-09T13:52:50Z">
        <w:r w:rsidDel="00000000" w:rsidR="00000000" w:rsidRPr="00000000">
          <w:fldChar w:fldCharType="begin"/>
        </w:r>
        <w:r w:rsidDel="00000000" w:rsidR="00000000" w:rsidRPr="00000000">
          <w:delInstrText xml:space="preserve">HYPERLINK "https://keijimiyadera.com/lp/clp/theonlyone-video-tres/"</w:delInstrText>
        </w:r>
        <w:r w:rsidDel="00000000" w:rsidR="00000000" w:rsidRPr="00000000">
          <w:fldChar w:fldCharType="separate"/>
        </w:r>
        <w:r w:rsidDel="00000000" w:rsidR="00000000" w:rsidRPr="00000000">
          <w:rPr>
            <w:color w:val="1155cc"/>
            <w:u w:val="single"/>
            <w:rtl w:val="0"/>
          </w:rPr>
          <w:delText xml:space="preserve">https://〇〇〇（第3話URL）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1"/>
        <w:jc w:val="center"/>
        <w:rPr/>
      </w:pPr>
      <w:bookmarkStart w:colFirst="0" w:colLast="0" w:name="_6jv15v52ga9" w:id="4"/>
      <w:bookmarkEnd w:id="4"/>
      <w:r w:rsidDel="00000000" w:rsidR="00000000" w:rsidRPr="00000000">
        <w:rPr>
          <w:rFonts w:ascii="Arial Unicode MS" w:cs="Arial Unicode MS" w:eastAsia="Arial Unicode MS" w:hAnsi="Arial Unicode MS"/>
          <w:b w:val="1"/>
          <w:sz w:val="32"/>
          <w:szCs w:val="32"/>
          <w:rtl w:val="0"/>
        </w:rPr>
        <w:t xml:space="preserve">動画第4話公開</w:t>
      </w: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【第13通｜3日後 20:00】</w:t>
      </w:r>
    </w:p>
    <w:p w:rsidR="00000000" w:rsidDel="00000000" w:rsidP="00000000" w:rsidRDefault="00000000" w:rsidRPr="00000000" w14:paraId="000001AE">
      <w:pPr>
        <w:rPr>
          <w:b w:val="1"/>
        </w:rPr>
      </w:pPr>
      <w:r w:rsidDel="00000000" w:rsidR="00000000" w:rsidRPr="00000000">
        <w:rPr>
          <w:rFonts w:ascii="Arial Unicode MS" w:cs="Arial Unicode MS" w:eastAsia="Arial Unicode MS" w:hAnsi="Arial Unicode MS"/>
          <w:b w:val="1"/>
          <w:rtl w:val="0"/>
        </w:rPr>
        <w:t xml:space="preserve">タイトル: 【第4話公開】トーク力0でもタイプの女性から「また会いたい」と虜にさせるデート会話術</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7日間限定講座、第4話を公開しました。</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5">
      <w:pPr>
        <w:rPr/>
      </w:pPr>
      <w:ins w:author="YONE (neyo/consul)" w:id="14" w:date="2025-10-09T13:53:35Z">
        <w:r w:rsidDel="00000000" w:rsidR="00000000" w:rsidRPr="00000000">
          <w:fldChar w:fldCharType="begin"/>
        </w:r>
        <w:r w:rsidDel="00000000" w:rsidR="00000000" w:rsidRPr="00000000">
          <w:instrText xml:space="preserve">HYPERLINK "https://keijimiyadera.com/lp/clp/theonlyone-video-cuatro/"</w:instrText>
        </w:r>
        <w:r w:rsidDel="00000000" w:rsidR="00000000" w:rsidRPr="00000000">
          <w:fldChar w:fldCharType="separate"/>
        </w:r>
        <w:r w:rsidDel="00000000" w:rsidR="00000000" w:rsidRPr="00000000">
          <w:rPr>
            <w:color w:val="1155cc"/>
            <w:u w:val="single"/>
            <w:rtl w:val="0"/>
          </w:rPr>
          <w:t xml:space="preserve">https://keijimiyadera.com/lp/clp/theonlyone-video-cuatro/</w:t>
        </w:r>
        <w:r w:rsidDel="00000000" w:rsidR="00000000" w:rsidRPr="00000000">
          <w:fldChar w:fldCharType="end"/>
        </w:r>
      </w:ins>
      <w:del w:author="YONE (neyo/consul)" w:id="14" w:date="2025-10-09T13:53:35Z">
        <w:r w:rsidDel="00000000" w:rsidR="00000000" w:rsidRPr="00000000">
          <w:fldChar w:fldCharType="begin"/>
        </w:r>
        <w:r w:rsidDel="00000000" w:rsidR="00000000" w:rsidRPr="00000000">
          <w:delInstrText xml:space="preserve">HYPERLINK "https://keijimiyadera.com/lp/clp/theonlyone-video-cuatro/"</w:delInstrText>
        </w:r>
        <w:r w:rsidDel="00000000" w:rsidR="00000000" w:rsidRPr="00000000">
          <w:fldChar w:fldCharType="separate"/>
        </w:r>
        <w:r w:rsidDel="00000000" w:rsidR="00000000" w:rsidRPr="00000000">
          <w:rPr>
            <w:color w:val="1155cc"/>
            <w:u w:val="single"/>
            <w:rtl w:val="0"/>
          </w:rPr>
          <w:delText xml:space="preserve">https://〇〇〇（第4話URL）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1B8">
      <w:pPr>
        <w:rPr>
          <w:b w:val="1"/>
        </w:rPr>
      </w:pPr>
      <w:r w:rsidDel="00000000" w:rsidR="00000000" w:rsidRPr="00000000">
        <w:rPr>
          <w:rFonts w:ascii="Arial Unicode MS" w:cs="Arial Unicode MS" w:eastAsia="Arial Unicode MS" w:hAnsi="Arial Unicode MS"/>
          <w:b w:val="1"/>
          <w:rtl w:val="0"/>
        </w:rPr>
        <w:t xml:space="preserve">「トーク力0でもタイプの女性から「また会いたい」と虜にさせるデート会話術」</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第3話までの戦略で、あなたは好みの女性とデートするところまで辿り着く方法を知りました。</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でも、本当に難しいのはここからですよね。</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「何を話せばいいかわからず、会話が続かない…」</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「盛り上がったはずなのに、なぜか2回目に繋がらない…」</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多くの男性が、この“会話の壁”で挫折します。</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そして、会話に失敗する人がよく起こす間違いがあるんです。</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それは、あなたが「笑わせるフレーズ」や「盛り上がる話題」といった、</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b w:val="1"/>
          <w:rtl w:val="0"/>
        </w:rPr>
        <w:t xml:space="preserve">表面的なテクニックばかりを追いかけてしまう</w:t>
      </w:r>
      <w:r w:rsidDel="00000000" w:rsidR="00000000" w:rsidRPr="00000000">
        <w:rPr>
          <w:rFonts w:ascii="Arial Unicode MS" w:cs="Arial Unicode MS" w:eastAsia="Arial Unicode MS" w:hAnsi="Arial Unicode MS"/>
          <w:rtl w:val="0"/>
        </w:rPr>
        <w:t xml:space="preserve">こと。</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女性が本当に求めているのは、面白さや話題ではありません。</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“私のことを深く理解してくれている”という、感情レベルでの繋がりです。</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この第4話では、目の前の女性と深層心理で繋がり、</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「この人じゃないとダメ」と思わせる本質的なコミュニケーションの技術を、</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余すことなくお伝えします。</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もう、会話で悩むのは今日で終わりにしましょう。</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動画は【48時間限定公開】です。</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3">
      <w:pPr>
        <w:rPr/>
      </w:pPr>
      <w:ins w:author="YONE (neyo/consul)" w:id="15" w:date="2025-10-09T13:53:42Z">
        <w:r w:rsidDel="00000000" w:rsidR="00000000" w:rsidRPr="00000000">
          <w:fldChar w:fldCharType="begin"/>
        </w:r>
        <w:r w:rsidDel="00000000" w:rsidR="00000000" w:rsidRPr="00000000">
          <w:instrText xml:space="preserve">HYPERLINK "https://keijimiyadera.com/lp/clp/theonlyone-video-cuatro/"</w:instrText>
        </w:r>
        <w:r w:rsidDel="00000000" w:rsidR="00000000" w:rsidRPr="00000000">
          <w:fldChar w:fldCharType="separate"/>
        </w:r>
        <w:r w:rsidDel="00000000" w:rsidR="00000000" w:rsidRPr="00000000">
          <w:rPr>
            <w:color w:val="1155cc"/>
            <w:u w:val="single"/>
            <w:rtl w:val="0"/>
          </w:rPr>
          <w:t xml:space="preserve">https://keijimiyadera.com/lp/clp/theonlyone-video-cuatro/</w:t>
        </w:r>
        <w:r w:rsidDel="00000000" w:rsidR="00000000" w:rsidRPr="00000000">
          <w:fldChar w:fldCharType="end"/>
        </w:r>
      </w:ins>
      <w:del w:author="YONE (neyo/consul)" w:id="15" w:date="2025-10-09T13:53:42Z">
        <w:r w:rsidDel="00000000" w:rsidR="00000000" w:rsidRPr="00000000">
          <w:fldChar w:fldCharType="begin"/>
        </w:r>
        <w:r w:rsidDel="00000000" w:rsidR="00000000" w:rsidRPr="00000000">
          <w:delInstrText xml:space="preserve">HYPERLINK "https://keijimiyadera.com/lp/clp/theonlyone-video-cuatro/"</w:delInstrText>
        </w:r>
        <w:r w:rsidDel="00000000" w:rsidR="00000000" w:rsidRPr="00000000">
          <w:fldChar w:fldCharType="separate"/>
        </w:r>
        <w:r w:rsidDel="00000000" w:rsidR="00000000" w:rsidRPr="00000000">
          <w:rPr>
            <w:color w:val="1155cc"/>
            <w:u w:val="single"/>
            <w:rtl w:val="0"/>
          </w:rPr>
          <w:delText xml:space="preserve">https://〇〇〇（第4話URL）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【第14通｜3日後 22:14】</w:t>
      </w:r>
    </w:p>
    <w:p w:rsidR="00000000" w:rsidDel="00000000" w:rsidP="00000000" w:rsidRDefault="00000000" w:rsidRPr="00000000" w14:paraId="000001D7">
      <w:pPr>
        <w:rPr>
          <w:b w:val="1"/>
        </w:rPr>
      </w:pPr>
      <w:r w:rsidDel="00000000" w:rsidR="00000000" w:rsidRPr="00000000">
        <w:rPr>
          <w:rFonts w:ascii="Arial Unicode MS" w:cs="Arial Unicode MS" w:eastAsia="Arial Unicode MS" w:hAnsi="Arial Unicode MS"/>
          <w:b w:val="1"/>
          <w:rtl w:val="0"/>
        </w:rPr>
        <w:t xml:space="preserve">タイトル: どれだけメッセージやデートしても関係が深まらない理由</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先ほど公開した第4話、もうご覧になりましたか？</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もしあなたが、</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「デートはできるようになったけど、なぜか関係が深まらない…」</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「会話が盛り上がったはずなのに、いつも友達止まり…」</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と感じているなら、その原因はコレかもしれません。</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その原因とは、、、</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あなたが目の前の女性のことよりも、</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「次に何を話そうか？」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「どう見られているか？」</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ということばかり考えてしまっているからです。</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その態度は、あなたが思っている以上に女性には筒抜けです。</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女性は、「あ、この人、私の話を聞いてないな」と察知された瞬間、</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女性はスッと心のシャッターを閉じてしまうんです。</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そうなってからでは、もう手遅れ。</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どれだけ頑張ってトークを続けても、</w:t>
      </w:r>
    </w:p>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表面的な関係で終わってしまう。</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では、どうすれば女性が「もっと話したい」と思ってくれるのか？</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その本質的な答えを、第4話で詳しく解説しています。</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まだ見ていない方は、ぜひチェックしてみてください。</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6">
      <w:pPr>
        <w:rPr/>
      </w:pPr>
      <w:ins w:author="YONE (neyo/consul)" w:id="16" w:date="2025-10-09T13:53:48Z">
        <w:r w:rsidDel="00000000" w:rsidR="00000000" w:rsidRPr="00000000">
          <w:fldChar w:fldCharType="begin"/>
        </w:r>
        <w:r w:rsidDel="00000000" w:rsidR="00000000" w:rsidRPr="00000000">
          <w:instrText xml:space="preserve">HYPERLINK "https://keijimiyadera.com/lp/clp/theonlyone-video-cuatro/"</w:instrText>
        </w:r>
        <w:r w:rsidDel="00000000" w:rsidR="00000000" w:rsidRPr="00000000">
          <w:fldChar w:fldCharType="separate"/>
        </w:r>
        <w:r w:rsidDel="00000000" w:rsidR="00000000" w:rsidRPr="00000000">
          <w:rPr>
            <w:color w:val="1155cc"/>
            <w:u w:val="single"/>
            <w:rtl w:val="0"/>
          </w:rPr>
          <w:t xml:space="preserve">https://keijimiyadera.com/lp/clp/theonlyone-video-cuatro/</w:t>
        </w:r>
        <w:r w:rsidDel="00000000" w:rsidR="00000000" w:rsidRPr="00000000">
          <w:fldChar w:fldCharType="end"/>
        </w:r>
      </w:ins>
      <w:del w:author="YONE (neyo/consul)" w:id="16" w:date="2025-10-09T13:53:48Z">
        <w:r w:rsidDel="00000000" w:rsidR="00000000" w:rsidRPr="00000000">
          <w:fldChar w:fldCharType="begin"/>
        </w:r>
        <w:r w:rsidDel="00000000" w:rsidR="00000000" w:rsidRPr="00000000">
          <w:delInstrText xml:space="preserve">HYPERLINK "https://keijimiyadera.com/lp/clp/theonlyone-video-cuatro/"</w:delInstrText>
        </w:r>
        <w:r w:rsidDel="00000000" w:rsidR="00000000" w:rsidRPr="00000000">
          <w:fldChar w:fldCharType="separate"/>
        </w:r>
        <w:r w:rsidDel="00000000" w:rsidR="00000000" w:rsidRPr="00000000">
          <w:rPr>
            <w:color w:val="1155cc"/>
            <w:u w:val="single"/>
            <w:rtl w:val="0"/>
          </w:rPr>
          <w:delText xml:space="preserve">https://〇〇〇（第4話URL）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【第15通｜4日後 7:00】</w:t>
      </w:r>
    </w:p>
    <w:p w:rsidR="00000000" w:rsidDel="00000000" w:rsidP="00000000" w:rsidRDefault="00000000" w:rsidRPr="00000000" w14:paraId="000001FA">
      <w:pPr>
        <w:rPr>
          <w:b w:val="1"/>
        </w:rPr>
      </w:pPr>
      <w:r w:rsidDel="00000000" w:rsidR="00000000" w:rsidRPr="00000000">
        <w:rPr>
          <w:rFonts w:ascii="Arial Unicode MS" w:cs="Arial Unicode MS" w:eastAsia="Arial Unicode MS" w:hAnsi="Arial Unicode MS"/>
          <w:b w:val="1"/>
          <w:rtl w:val="0"/>
        </w:rPr>
        <w:t xml:space="preserve">タイトル: 女性との会話が楽しくて仕方がなくなる方法</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あなたは「女性との会話は難しい、苦痛だ」と思っていませんか？</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もしそうなら、それは会話の目的を間違えているのかもしれません。</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僕が考える会話の目的は、</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長く続けることでもなく、</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たくさんの話題を話すことでもなく、</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面白い話をすることでもなく、</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b w:val="1"/>
          <w:rtl w:val="0"/>
        </w:rPr>
        <w:t xml:space="preserve">お互いの人柄を深く知り、感情を分かち合うこと</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「この女性はどんな人生を送ってきたんだろう？」</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「どんなことに悩んで、どんなときに喜ぶのかな？」</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まるで小説を読むかのように、相手のことを推理する感覚で知っていけばいい。</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一人ひとりの人生を知っていくことって、めちゃくちゃ楽しそうじゃないですか？</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そして、あなたが楽しんで話を聞いていると、</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女性は「この人は私のことをわかってくれる」と感じ、</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自然と心を開いてくれるようになるんです。</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第4話では、この「会話の技術」の詳細を明らかにし、</w:t>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トーク力に頼らずに女性との関係を深める具体的な方法をお伝えしています。</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「会話が苦手…」という方こそ、見てほしい内容です。</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A">
      <w:pPr>
        <w:rPr/>
      </w:pPr>
      <w:ins w:author="YONE (neyo/consul)" w:id="17" w:date="2025-10-09T13:53:55Z">
        <w:r w:rsidDel="00000000" w:rsidR="00000000" w:rsidRPr="00000000">
          <w:fldChar w:fldCharType="begin"/>
        </w:r>
        <w:r w:rsidDel="00000000" w:rsidR="00000000" w:rsidRPr="00000000">
          <w:instrText xml:space="preserve">HYPERLINK "https://keijimiyadera.com/lp/clp/theonlyone-video-cuatro/"</w:instrText>
        </w:r>
        <w:r w:rsidDel="00000000" w:rsidR="00000000" w:rsidRPr="00000000">
          <w:fldChar w:fldCharType="separate"/>
        </w:r>
        <w:r w:rsidDel="00000000" w:rsidR="00000000" w:rsidRPr="00000000">
          <w:rPr>
            <w:color w:val="1155cc"/>
            <w:u w:val="single"/>
            <w:rtl w:val="0"/>
          </w:rPr>
          <w:t xml:space="preserve">https://keijimiyadera.com/lp/clp/theonlyone-video-cuatro/</w:t>
        </w:r>
        <w:r w:rsidDel="00000000" w:rsidR="00000000" w:rsidRPr="00000000">
          <w:fldChar w:fldCharType="end"/>
        </w:r>
      </w:ins>
      <w:del w:author="YONE (neyo/consul)" w:id="17" w:date="2025-10-09T13:53:55Z">
        <w:r w:rsidDel="00000000" w:rsidR="00000000" w:rsidRPr="00000000">
          <w:fldChar w:fldCharType="begin"/>
        </w:r>
        <w:r w:rsidDel="00000000" w:rsidR="00000000" w:rsidRPr="00000000">
          <w:delInstrText xml:space="preserve">HYPERLINK "https://keijimiyadera.com/lp/clp/theonlyone-video-cuatro/"</w:delInstrText>
        </w:r>
        <w:r w:rsidDel="00000000" w:rsidR="00000000" w:rsidRPr="00000000">
          <w:fldChar w:fldCharType="separate"/>
        </w:r>
        <w:r w:rsidDel="00000000" w:rsidR="00000000" w:rsidRPr="00000000">
          <w:rPr>
            <w:color w:val="1155cc"/>
            <w:u w:val="single"/>
            <w:rtl w:val="0"/>
          </w:rPr>
          <w:delText xml:space="preserve">https://〇〇〇（第4話URL）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【第16通｜4日後 12:03】</w:t>
      </w:r>
    </w:p>
    <w:p w:rsidR="00000000" w:rsidDel="00000000" w:rsidP="00000000" w:rsidRDefault="00000000" w:rsidRPr="00000000" w14:paraId="0000021E">
      <w:pPr>
        <w:rPr>
          <w:b w:val="1"/>
        </w:rPr>
      </w:pPr>
      <w:r w:rsidDel="00000000" w:rsidR="00000000" w:rsidRPr="00000000">
        <w:rPr>
          <w:rFonts w:ascii="Arial Unicode MS" w:cs="Arial Unicode MS" w:eastAsia="Arial Unicode MS" w:hAnsi="Arial Unicode MS"/>
          <w:b w:val="1"/>
          <w:rtl w:val="0"/>
        </w:rPr>
        <w:t xml:space="preserve">タイトル: 初対面の女性と一瞬で距離を縮めるたった1つの会話方法</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「この人、他の男と全然違う…」</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「もっと話してみたい」</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初対面の女性にそう思わせることができたら、</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その後もうまくいくと思いませんか？</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でも、ほとんどの男性は、</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「趣味は何？」</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「週末は何したの？」</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「どこに住んでるの？」</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といった、浅い「環境」や「行動」レベルの話しかできていません。</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でも、本当に女性の心に響くのは、</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「どうしてそれを大切にしてるの？（信念・価値観）」</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「本当はどんな人なの？（人柄・セルフイメージ）」</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といった、より深いレベルの話なんです。</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そして、これはある理論を学ぶことで習得することができます。</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第4話では、この「会話のレベル」を上げるための具体的な質問の仕方や、</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話の広げ方を、会話例を交えながら誰にでもわかるように解説しています。</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この方法を知れば、あなたのコミュニケーションは劇的に変わるはずです。</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C">
      <w:pPr>
        <w:rPr/>
      </w:pPr>
      <w:ins w:author="YONE (neyo/consul)" w:id="18" w:date="2025-10-09T13:54:03Z">
        <w:r w:rsidDel="00000000" w:rsidR="00000000" w:rsidRPr="00000000">
          <w:fldChar w:fldCharType="begin"/>
        </w:r>
        <w:r w:rsidDel="00000000" w:rsidR="00000000" w:rsidRPr="00000000">
          <w:instrText xml:space="preserve">HYPERLINK "https://keijimiyadera.com/lp/clp/theonlyone-video-cuatro/"</w:instrText>
        </w:r>
        <w:r w:rsidDel="00000000" w:rsidR="00000000" w:rsidRPr="00000000">
          <w:fldChar w:fldCharType="separate"/>
        </w:r>
        <w:r w:rsidDel="00000000" w:rsidR="00000000" w:rsidRPr="00000000">
          <w:rPr>
            <w:color w:val="1155cc"/>
            <w:u w:val="single"/>
            <w:rtl w:val="0"/>
          </w:rPr>
          <w:t xml:space="preserve">https://keijimiyadera.com/lp/clp/theonlyone-video-cuatro/</w:t>
        </w:r>
        <w:r w:rsidDel="00000000" w:rsidR="00000000" w:rsidRPr="00000000">
          <w:fldChar w:fldCharType="end"/>
        </w:r>
      </w:ins>
      <w:del w:author="YONE (neyo/consul)" w:id="18" w:date="2025-10-09T13:54:03Z">
        <w:r w:rsidDel="00000000" w:rsidR="00000000" w:rsidRPr="00000000">
          <w:fldChar w:fldCharType="begin"/>
        </w:r>
        <w:r w:rsidDel="00000000" w:rsidR="00000000" w:rsidRPr="00000000">
          <w:delInstrText xml:space="preserve">HYPERLINK "https://keijimiyadera.com/lp/clp/theonlyone-video-cuatro/"</w:delInstrText>
        </w:r>
        <w:r w:rsidDel="00000000" w:rsidR="00000000" w:rsidRPr="00000000">
          <w:fldChar w:fldCharType="separate"/>
        </w:r>
        <w:r w:rsidDel="00000000" w:rsidR="00000000" w:rsidRPr="00000000">
          <w:rPr>
            <w:color w:val="1155cc"/>
            <w:u w:val="single"/>
            <w:rtl w:val="0"/>
          </w:rPr>
          <w:delText xml:space="preserve">https://〇〇〇（第4話URL）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1"/>
        <w:jc w:val="center"/>
        <w:rPr/>
      </w:pPr>
      <w:bookmarkStart w:colFirst="0" w:colLast="0" w:name="_yq5ldqe29026" w:id="5"/>
      <w:bookmarkEnd w:id="5"/>
      <w:r w:rsidDel="00000000" w:rsidR="00000000" w:rsidRPr="00000000">
        <w:rPr>
          <w:rFonts w:ascii="Arial Unicode MS" w:cs="Arial Unicode MS" w:eastAsia="Arial Unicode MS" w:hAnsi="Arial Unicode MS"/>
          <w:b w:val="1"/>
          <w:sz w:val="32"/>
          <w:szCs w:val="32"/>
          <w:rtl w:val="0"/>
        </w:rPr>
        <w:t xml:space="preserve">動画第5話公開</w:t>
      </w:r>
      <w:r w:rsidDel="00000000" w:rsidR="00000000" w:rsidRPr="00000000">
        <w:rPr>
          <w:rtl w:val="0"/>
        </w:rPr>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【第17通｜4日後 20:00】</w:t>
      </w:r>
    </w:p>
    <w:p w:rsidR="00000000" w:rsidDel="00000000" w:rsidP="00000000" w:rsidRDefault="00000000" w:rsidRPr="00000000" w14:paraId="00000241">
      <w:pPr>
        <w:rPr>
          <w:b w:val="1"/>
        </w:rPr>
      </w:pPr>
      <w:r w:rsidDel="00000000" w:rsidR="00000000" w:rsidRPr="00000000">
        <w:rPr>
          <w:rFonts w:ascii="Arial Unicode MS" w:cs="Arial Unicode MS" w:eastAsia="Arial Unicode MS" w:hAnsi="Arial Unicode MS"/>
          <w:b w:val="1"/>
          <w:rtl w:val="0"/>
        </w:rPr>
        <w:t xml:space="preserve">タイトル: 【第5話公開】恋愛経験少なくてもゼロから本命彼女を作る『けいじ式ロードマップ』</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7日間限定講座、第5話を公開します。</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8">
      <w:pPr>
        <w:rPr/>
      </w:pPr>
      <w:ins w:author="YONE (neyo/consul)" w:id="19" w:date="2025-10-09T13:56:19Z">
        <w:r w:rsidDel="00000000" w:rsidR="00000000" w:rsidRPr="00000000">
          <w:fldChar w:fldCharType="begin"/>
        </w:r>
        <w:r w:rsidDel="00000000" w:rsidR="00000000" w:rsidRPr="00000000">
          <w:instrText xml:space="preserve">HYPERLINK "https://keijimiyadera.com/lp/clp/theonlyone-video-cinco/"</w:instrText>
        </w:r>
        <w:r w:rsidDel="00000000" w:rsidR="00000000" w:rsidRPr="00000000">
          <w:fldChar w:fldCharType="separate"/>
        </w:r>
        <w:r w:rsidDel="00000000" w:rsidR="00000000" w:rsidRPr="00000000">
          <w:rPr>
            <w:color w:val="1155cc"/>
            <w:u w:val="single"/>
            <w:rtl w:val="0"/>
          </w:rPr>
          <w:t xml:space="preserve">https://keijimiyadera.com/lp/clp/theonlyone-video-cinco/</w:t>
        </w:r>
        <w:r w:rsidDel="00000000" w:rsidR="00000000" w:rsidRPr="00000000">
          <w:fldChar w:fldCharType="end"/>
        </w:r>
      </w:ins>
      <w:del w:author="YONE (neyo/consul)" w:id="19" w:date="2025-10-09T13:56:19Z">
        <w:r w:rsidDel="00000000" w:rsidR="00000000" w:rsidRPr="00000000">
          <w:fldChar w:fldCharType="begin"/>
        </w:r>
        <w:r w:rsidDel="00000000" w:rsidR="00000000" w:rsidRPr="00000000">
          <w:delInstrText xml:space="preserve">HYPERLINK "https://keijimiyadera.com/lp/clp/theonlyone-video-cinco/"</w:delInstrText>
        </w:r>
        <w:r w:rsidDel="00000000" w:rsidR="00000000" w:rsidRPr="00000000">
          <w:fldChar w:fldCharType="separate"/>
        </w:r>
        <w:r w:rsidDel="00000000" w:rsidR="00000000" w:rsidRPr="00000000">
          <w:rPr>
            <w:color w:val="1155cc"/>
            <w:u w:val="single"/>
            <w:rtl w:val="0"/>
          </w:rPr>
          <w:delText xml:space="preserve">https://〇〇〇（第5話URL）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24B">
      <w:pPr>
        <w:rPr>
          <w:b w:val="1"/>
        </w:rPr>
      </w:pPr>
      <w:r w:rsidDel="00000000" w:rsidR="00000000" w:rsidRPr="00000000">
        <w:rPr>
          <w:rFonts w:ascii="Arial Unicode MS" w:cs="Arial Unicode MS" w:eastAsia="Arial Unicode MS" w:hAnsi="Arial Unicode MS"/>
          <w:b w:val="1"/>
          <w:rtl w:val="0"/>
        </w:rPr>
        <w:t xml:space="preserve">「恋愛経験少なくてもゼロから本命彼女を作る『けいじ式ロードマップ』」</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第4話までで、あなたは</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・科学的な外見の作り方</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・出会いを量産する戦略</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・女性と深く繋がる会話術</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という、本質的なノウハウを手に入れました。</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でも、おそらくこう感じているはずです。</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rFonts w:ascii="Arial Unicode MS" w:cs="Arial Unicode MS" w:eastAsia="Arial Unicode MS" w:hAnsi="Arial Unicode MS"/>
          <w:b w:val="1"/>
          <w:rtl w:val="0"/>
        </w:rPr>
        <w:t xml:space="preserve">「ノウハウはわかったけど、結局、何からどう行動すればいいんだ…？」</w:t>
      </w:r>
    </w:p>
    <w:p w:rsidR="00000000" w:rsidDel="00000000" w:rsidP="00000000" w:rsidRDefault="00000000" w:rsidRPr="00000000" w14:paraId="00000257">
      <w:pPr>
        <w:rPr>
          <w:b w:val="1"/>
        </w:rPr>
      </w:pPr>
      <w:r w:rsidDel="00000000" w:rsidR="00000000" w:rsidRPr="00000000">
        <w:rPr>
          <w:rFonts w:ascii="Arial Unicode MS" w:cs="Arial Unicode MS" w:eastAsia="Arial Unicode MS" w:hAnsi="Arial Unicode MS"/>
          <w:b w:val="1"/>
          <w:rtl w:val="0"/>
        </w:rPr>
        <w:t xml:space="preserve">「理想の女性と付き合うまでの道のりが遠すぎてイメージできない…」</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そう、どれだけ優れたノウハウを知っていても、</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それを実践して結果を出せるとは限らないんですよね。</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むしろ、ノウハウよりも、</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理想の彼女を作るまでにどう行動していけばいいのか？</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あなたの今ぶち当たっている問題をどう解決すればいいのか？</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といったことのほうが100倍大事です。</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この第5話では、あなたが理想の彼女を作るために何をするべいきか、</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あなたがもう二度と挫折しないための“成功の地図”である</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『けいじ式ロードマップ』の全貌をお伝えします。</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動画は【48時間限定公開】です。</w:t>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7">
      <w:pPr>
        <w:rPr/>
      </w:pPr>
      <w:ins w:author="YONE (neyo/consul)" w:id="20" w:date="2025-10-09T13:56:27Z">
        <w:r w:rsidDel="00000000" w:rsidR="00000000" w:rsidRPr="00000000">
          <w:fldChar w:fldCharType="begin"/>
        </w:r>
        <w:r w:rsidDel="00000000" w:rsidR="00000000" w:rsidRPr="00000000">
          <w:instrText xml:space="preserve">HYPERLINK "https://keijimiyadera.com/lp/clp/theonlyone-video-cinco/"</w:instrText>
        </w:r>
        <w:r w:rsidDel="00000000" w:rsidR="00000000" w:rsidRPr="00000000">
          <w:fldChar w:fldCharType="separate"/>
        </w:r>
        <w:r w:rsidDel="00000000" w:rsidR="00000000" w:rsidRPr="00000000">
          <w:rPr>
            <w:color w:val="1155cc"/>
            <w:u w:val="single"/>
            <w:rtl w:val="0"/>
          </w:rPr>
          <w:t xml:space="preserve">https://keijimiyadera.com/lp/clp/theonlyone-video-cinco/</w:t>
        </w:r>
        <w:r w:rsidDel="00000000" w:rsidR="00000000" w:rsidRPr="00000000">
          <w:fldChar w:fldCharType="end"/>
        </w:r>
      </w:ins>
      <w:del w:author="YONE (neyo/consul)" w:id="20" w:date="2025-10-09T13:56:27Z">
        <w:r w:rsidDel="00000000" w:rsidR="00000000" w:rsidRPr="00000000">
          <w:fldChar w:fldCharType="begin"/>
        </w:r>
        <w:r w:rsidDel="00000000" w:rsidR="00000000" w:rsidRPr="00000000">
          <w:delInstrText xml:space="preserve">HYPERLINK "https://keijimiyadera.com/lp/clp/theonlyone-video-cinco/"</w:delInstrText>
        </w:r>
        <w:r w:rsidDel="00000000" w:rsidR="00000000" w:rsidRPr="00000000">
          <w:fldChar w:fldCharType="separate"/>
        </w:r>
        <w:r w:rsidDel="00000000" w:rsidR="00000000" w:rsidRPr="00000000">
          <w:rPr>
            <w:color w:val="1155cc"/>
            <w:u w:val="single"/>
            <w:rtl w:val="0"/>
          </w:rPr>
          <w:delText xml:space="preserve">https://〇〇〇（第5話URL）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【第18通｜4日後 22:00】</w:t>
      </w:r>
    </w:p>
    <w:p w:rsidR="00000000" w:rsidDel="00000000" w:rsidP="00000000" w:rsidRDefault="00000000" w:rsidRPr="00000000" w14:paraId="0000026B">
      <w:pPr>
        <w:rPr>
          <w:b w:val="1"/>
        </w:rPr>
      </w:pPr>
      <w:r w:rsidDel="00000000" w:rsidR="00000000" w:rsidRPr="00000000">
        <w:rPr>
          <w:rFonts w:ascii="Arial Unicode MS" w:cs="Arial Unicode MS" w:eastAsia="Arial Unicode MS" w:hAnsi="Arial Unicode MS"/>
          <w:b w:val="1"/>
          <w:rtl w:val="0"/>
        </w:rPr>
        <w:t xml:space="preserve">タイトル: マッチングアプリを始める前にやっておくべきたった1つのこと</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先ほど公開した第5話、早速たくさんのご感想ありがとうございます。</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さて、あなたがもし「よし、出会いを増やすぞ！」と思って、</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すぐにマッチングアプリを開こうとしているなら、少し待ってください。</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実は、がむしゃらに行動を始める前に、</w:t>
        <w:br w:type="textWrapping"/>
        <w:t xml:space="preserve">"たった一つ"やっておくべきことがあります。</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『恋愛戦略を立てる』</w:t>
      </w: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例えば、あなたが沖縄に行きたいのに、地図も持たずに、</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自分が今どこにいるのかもわからない状態で旅に出たら、どうなるでしょうか？</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おそらく、いつまで経っても沖縄には辿り着けませんよね。</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目的地に行くためには、ルートを明確にする必要がある。</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そして、恋愛でいうルートとは、恋愛戦略のことです。</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やみくもに行動しても、時間と自信を失うだけです。</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第5話では、あなたがゴールにたどり着くための「正しい現在地の把握の仕方」と「進むべきルートの描き方」を、具体的なフレームワークを使って解説しています。</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これを知らずに行動するのは、本当に危険です。</w:t>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必ず、チェックしておいてください。</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8">
      <w:pPr>
        <w:rPr/>
      </w:pPr>
      <w:ins w:author="YONE (neyo/consul)" w:id="21" w:date="2025-10-09T13:57:16Z">
        <w:r w:rsidDel="00000000" w:rsidR="00000000" w:rsidRPr="00000000">
          <w:fldChar w:fldCharType="begin"/>
        </w:r>
        <w:r w:rsidDel="00000000" w:rsidR="00000000" w:rsidRPr="00000000">
          <w:instrText xml:space="preserve">HYPERLINK "https://keijimiyadera.com/lp/clp/theonlyone-video-cinco/"</w:instrText>
        </w:r>
        <w:r w:rsidDel="00000000" w:rsidR="00000000" w:rsidRPr="00000000">
          <w:fldChar w:fldCharType="separate"/>
        </w:r>
        <w:r w:rsidDel="00000000" w:rsidR="00000000" w:rsidRPr="00000000">
          <w:rPr>
            <w:color w:val="1155cc"/>
            <w:u w:val="single"/>
            <w:rtl w:val="0"/>
          </w:rPr>
          <w:t xml:space="preserve">https://keijimiyadera.com/lp/clp/theonlyone-video-cinco/</w:t>
        </w:r>
        <w:r w:rsidDel="00000000" w:rsidR="00000000" w:rsidRPr="00000000">
          <w:fldChar w:fldCharType="end"/>
        </w:r>
      </w:ins>
      <w:del w:author="YONE (neyo/consul)" w:id="21" w:date="2025-10-09T13:57:16Z">
        <w:r w:rsidDel="00000000" w:rsidR="00000000" w:rsidRPr="00000000">
          <w:fldChar w:fldCharType="begin"/>
        </w:r>
        <w:r w:rsidDel="00000000" w:rsidR="00000000" w:rsidRPr="00000000">
          <w:delInstrText xml:space="preserve">HYPERLINK "https://keijimiyadera.com/lp/clp/theonlyone-video-cinco/"</w:delInstrText>
        </w:r>
        <w:r w:rsidDel="00000000" w:rsidR="00000000" w:rsidRPr="00000000">
          <w:fldChar w:fldCharType="separate"/>
        </w:r>
        <w:r w:rsidDel="00000000" w:rsidR="00000000" w:rsidRPr="00000000">
          <w:rPr>
            <w:color w:val="1155cc"/>
            <w:u w:val="single"/>
            <w:rtl w:val="0"/>
          </w:rPr>
          <w:delText xml:space="preserve">https://〇〇〇（第5話URL）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【第19通｜5日後 7:03】</w:t>
      </w:r>
    </w:p>
    <w:p w:rsidR="00000000" w:rsidDel="00000000" w:rsidP="00000000" w:rsidRDefault="00000000" w:rsidRPr="00000000" w14:paraId="0000028E">
      <w:pPr>
        <w:rPr>
          <w:b w:val="1"/>
        </w:rPr>
      </w:pPr>
      <w:r w:rsidDel="00000000" w:rsidR="00000000" w:rsidRPr="00000000">
        <w:rPr>
          <w:rFonts w:ascii="Arial Unicode MS" w:cs="Arial Unicode MS" w:eastAsia="Arial Unicode MS" w:hAnsi="Arial Unicode MS"/>
          <w:b w:val="1"/>
          <w:rtl w:val="0"/>
        </w:rPr>
        <w:t xml:space="preserve">タイトル: 彼女ゲットの確率が100％に近づく『恋愛の方程式』を知ってますか？</w:t>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昨日の第5話、早速多くの方に見ていただき、</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「何から手をつければいいか明確になりました」</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「彼女ができるまでの道のりが見えました」</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といった声をいただいてます。</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あなたは「恋愛」と聞くと、</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運やフィーリングといった、曖昧なものだと考えていませんか？</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実はそれ、大きな間違いです。</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恋愛って、もっとロジカルに攻略できるものなんです。</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そのために僕が使っているのが、</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rFonts w:ascii="Arial Unicode MS" w:cs="Arial Unicode MS" w:eastAsia="Arial Unicode MS" w:hAnsi="Arial Unicode MS"/>
          <w:b w:val="1"/>
          <w:rtl w:val="0"/>
        </w:rPr>
        <w:t xml:space="preserve">【恋愛の成功 ＝ アプローチ数 × 成功率】</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という、非常にシンプルな「方程式」です。</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あなたが思うような結果が出ていないなら、</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必ずこの「アプローチ数」か「成功率」のどちらかに問題がある。</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そう考えると、自分の課題がどこにあるのか、</w:t>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冷静に分析できそうじゃないですか？</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第5話では、この方程式を使って、</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あなたの恋愛を科学的に改善していく具体的なステップを解説しています。</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もう、感情論で恋愛の結果に一喜一憂するのはやめにしませんか？</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F">
      <w:pPr>
        <w:rPr/>
      </w:pPr>
      <w:ins w:author="YONE (neyo/consul)" w:id="22" w:date="2025-10-09T13:57:24Z">
        <w:r w:rsidDel="00000000" w:rsidR="00000000" w:rsidRPr="00000000">
          <w:fldChar w:fldCharType="begin"/>
        </w:r>
        <w:r w:rsidDel="00000000" w:rsidR="00000000" w:rsidRPr="00000000">
          <w:instrText xml:space="preserve">HYPERLINK "https://keijimiyadera.com/lp/clp/theonlyone-video-cinco/"</w:instrText>
        </w:r>
        <w:r w:rsidDel="00000000" w:rsidR="00000000" w:rsidRPr="00000000">
          <w:fldChar w:fldCharType="separate"/>
        </w:r>
        <w:r w:rsidDel="00000000" w:rsidR="00000000" w:rsidRPr="00000000">
          <w:rPr>
            <w:color w:val="1155cc"/>
            <w:u w:val="single"/>
            <w:rtl w:val="0"/>
          </w:rPr>
          <w:t xml:space="preserve">https://keijimiyadera.com/lp/clp/theonlyone-video-cinco/</w:t>
        </w:r>
        <w:r w:rsidDel="00000000" w:rsidR="00000000" w:rsidRPr="00000000">
          <w:fldChar w:fldCharType="end"/>
        </w:r>
      </w:ins>
      <w:del w:author="YONE (neyo/consul)" w:id="22" w:date="2025-10-09T13:57:24Z">
        <w:r w:rsidDel="00000000" w:rsidR="00000000" w:rsidRPr="00000000">
          <w:fldChar w:fldCharType="begin"/>
        </w:r>
        <w:r w:rsidDel="00000000" w:rsidR="00000000" w:rsidRPr="00000000">
          <w:delInstrText xml:space="preserve">HYPERLINK "https://keijimiyadera.com/lp/clp/theonlyone-video-cinco/"</w:delInstrText>
        </w:r>
        <w:r w:rsidDel="00000000" w:rsidR="00000000" w:rsidRPr="00000000">
          <w:fldChar w:fldCharType="separate"/>
        </w:r>
        <w:r w:rsidDel="00000000" w:rsidR="00000000" w:rsidRPr="00000000">
          <w:rPr>
            <w:color w:val="1155cc"/>
            <w:u w:val="single"/>
            <w:rtl w:val="0"/>
          </w:rPr>
          <w:delText xml:space="preserve">https://〇〇〇（第5話URL）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【第20通｜5日後 12:14】</w:t>
      </w:r>
    </w:p>
    <w:p w:rsidR="00000000" w:rsidDel="00000000" w:rsidP="00000000" w:rsidRDefault="00000000" w:rsidRPr="00000000" w14:paraId="000002B3">
      <w:pPr>
        <w:rPr>
          <w:b w:val="1"/>
        </w:rPr>
      </w:pPr>
      <w:r w:rsidDel="00000000" w:rsidR="00000000" w:rsidRPr="00000000">
        <w:rPr>
          <w:rFonts w:ascii="Arial Unicode MS" w:cs="Arial Unicode MS" w:eastAsia="Arial Unicode MS" w:hAnsi="Arial Unicode MS"/>
          <w:b w:val="1"/>
          <w:rtl w:val="0"/>
        </w:rPr>
        <w:t xml:space="preserve">タイトル: 【9割が知らない】本命彼女ができる男”だけ”がやっていること</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本命の彼女がいる男性と、そうでない男性。</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その決定的な違いは、才能やルックスではありません。</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本命彼女ができる男“だけ”がやっていること。</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「数値で考える」</w:t>
      </w: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仕事ができる営業マンが、自分の売上目標や訪問件数を管理するように、</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恋愛がうまくいく男性は、</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・今月何人にアプローチして、</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・何人とマッチして、</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・何人とデートできたか、</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といった数値を、ちゃんと記録して目に見える形で振り返っているんです。</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そうすることで、</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「自分はデートに行ける確率が低いから、メッセージに課題があるな」</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といったように、改善点が明確になる。</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だから、最短で成長できるんですよね。</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第5話の動画では、僕が実際にコンサルで使っている「数値管理シート」も</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お見せしながら、この数値管理の具体的な方法を解説しています。</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9割の男性が感覚でやって失敗している中、</w:t>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あなたはこの秘密を知り、ライバルをごぼう抜きしてください。</w:t>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2">
      <w:pPr>
        <w:rPr/>
      </w:pPr>
      <w:ins w:author="YONE (neyo/consul)" w:id="23" w:date="2025-10-09T13:57:33Z">
        <w:r w:rsidDel="00000000" w:rsidR="00000000" w:rsidRPr="00000000">
          <w:fldChar w:fldCharType="begin"/>
        </w:r>
        <w:r w:rsidDel="00000000" w:rsidR="00000000" w:rsidRPr="00000000">
          <w:instrText xml:space="preserve">HYPERLINK "https://keijimiyadera.com/lp/clp/theonlyone-video-cinco/"</w:instrText>
        </w:r>
        <w:r w:rsidDel="00000000" w:rsidR="00000000" w:rsidRPr="00000000">
          <w:fldChar w:fldCharType="separate"/>
        </w:r>
        <w:r w:rsidDel="00000000" w:rsidR="00000000" w:rsidRPr="00000000">
          <w:rPr>
            <w:color w:val="1155cc"/>
            <w:u w:val="single"/>
            <w:rtl w:val="0"/>
          </w:rPr>
          <w:t xml:space="preserve">https://keijimiyadera.com/lp/clp/theonlyone-video-cinco/</w:t>
        </w:r>
        <w:r w:rsidDel="00000000" w:rsidR="00000000" w:rsidRPr="00000000">
          <w:fldChar w:fldCharType="end"/>
        </w:r>
      </w:ins>
      <w:del w:author="YONE (neyo/consul)" w:id="23" w:date="2025-10-09T13:57:33Z">
        <w:r w:rsidDel="00000000" w:rsidR="00000000" w:rsidRPr="00000000">
          <w:fldChar w:fldCharType="begin"/>
        </w:r>
        <w:r w:rsidDel="00000000" w:rsidR="00000000" w:rsidRPr="00000000">
          <w:delInstrText xml:space="preserve">HYPERLINK "https://keijimiyadera.com/lp/clp/theonlyone-video-cinco/"</w:delInstrText>
        </w:r>
        <w:r w:rsidDel="00000000" w:rsidR="00000000" w:rsidRPr="00000000">
          <w:fldChar w:fldCharType="separate"/>
        </w:r>
        <w:r w:rsidDel="00000000" w:rsidR="00000000" w:rsidRPr="00000000">
          <w:rPr>
            <w:color w:val="1155cc"/>
            <w:u w:val="single"/>
            <w:rtl w:val="0"/>
          </w:rPr>
          <w:delText xml:space="preserve">https://〇〇〇（第5話URL）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1"/>
        <w:jc w:val="center"/>
        <w:rPr/>
      </w:pPr>
      <w:bookmarkStart w:colFirst="0" w:colLast="0" w:name="_ccrc9afnkj0x" w:id="6"/>
      <w:bookmarkEnd w:id="6"/>
      <w:r w:rsidDel="00000000" w:rsidR="00000000" w:rsidRPr="00000000">
        <w:rPr>
          <w:rFonts w:ascii="Arial Unicode MS" w:cs="Arial Unicode MS" w:eastAsia="Arial Unicode MS" w:hAnsi="Arial Unicode MS"/>
          <w:b w:val="1"/>
          <w:sz w:val="32"/>
          <w:szCs w:val="32"/>
          <w:rtl w:val="0"/>
        </w:rPr>
        <w:t xml:space="preserve">動画第6話公開</w:t>
      </w: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【第21通｜5日後 20:00】</w:t>
      </w:r>
    </w:p>
    <w:p w:rsidR="00000000" w:rsidDel="00000000" w:rsidP="00000000" w:rsidRDefault="00000000" w:rsidRPr="00000000" w14:paraId="000002D7">
      <w:pPr>
        <w:rPr>
          <w:b w:val="1"/>
        </w:rPr>
      </w:pPr>
      <w:r w:rsidDel="00000000" w:rsidR="00000000" w:rsidRPr="00000000">
        <w:rPr>
          <w:rFonts w:ascii="Arial Unicode MS" w:cs="Arial Unicode MS" w:eastAsia="Arial Unicode MS" w:hAnsi="Arial Unicode MS"/>
          <w:b w:val="1"/>
          <w:rtl w:val="0"/>
        </w:rPr>
        <w:t xml:space="preserve">タイトル: 【第6話公開】9割の男が変われない真の理由 美女にアプローチできるようになる『けいじ式マインド理論』</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7日間限定講座、第6話を公開しました。</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E">
      <w:pPr>
        <w:rPr/>
      </w:pPr>
      <w:ins w:author="YONE (neyo/consul)" w:id="24" w:date="2025-10-09T14:05:03Z">
        <w:r w:rsidDel="00000000" w:rsidR="00000000" w:rsidRPr="00000000">
          <w:fldChar w:fldCharType="begin"/>
        </w:r>
        <w:r w:rsidDel="00000000" w:rsidR="00000000" w:rsidRPr="00000000">
          <w:instrText xml:space="preserve">HYPERLINK "https://keijimiyadera.com/lp/clp/theonlyone-video-seis/"</w:instrText>
        </w:r>
        <w:r w:rsidDel="00000000" w:rsidR="00000000" w:rsidRPr="00000000">
          <w:fldChar w:fldCharType="separate"/>
        </w:r>
        <w:r w:rsidDel="00000000" w:rsidR="00000000" w:rsidRPr="00000000">
          <w:rPr>
            <w:color w:val="1155cc"/>
            <w:u w:val="single"/>
            <w:rtl w:val="0"/>
          </w:rPr>
          <w:t xml:space="preserve">https://keijimiyadera.com/lp/clp/theonlyone-video-seis/</w:t>
        </w:r>
        <w:r w:rsidDel="00000000" w:rsidR="00000000" w:rsidRPr="00000000">
          <w:fldChar w:fldCharType="end"/>
        </w:r>
      </w:ins>
      <w:del w:author="YONE (neyo/consul)" w:id="24" w:date="2025-10-09T14:05:03Z">
        <w:r w:rsidDel="00000000" w:rsidR="00000000" w:rsidRPr="00000000">
          <w:fldChar w:fldCharType="begin"/>
        </w:r>
        <w:r w:rsidDel="00000000" w:rsidR="00000000" w:rsidRPr="00000000">
          <w:delInstrText xml:space="preserve">HYPERLINK "https://keijimiyadera.com/lp/clp/theonlyone-video-seis/"</w:delInstrText>
        </w:r>
        <w:r w:rsidDel="00000000" w:rsidR="00000000" w:rsidRPr="00000000">
          <w:fldChar w:fldCharType="separate"/>
        </w:r>
        <w:r w:rsidDel="00000000" w:rsidR="00000000" w:rsidRPr="00000000">
          <w:rPr>
            <w:color w:val="1155cc"/>
            <w:u w:val="single"/>
            <w:rtl w:val="0"/>
          </w:rPr>
          <w:delText xml:space="preserve">https://〇〇〇（第6話URL）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2E1">
      <w:pPr>
        <w:rPr>
          <w:b w:val="1"/>
        </w:rPr>
      </w:pPr>
      <w:r w:rsidDel="00000000" w:rsidR="00000000" w:rsidRPr="00000000">
        <w:rPr>
          <w:rFonts w:ascii="Arial Unicode MS" w:cs="Arial Unicode MS" w:eastAsia="Arial Unicode MS" w:hAnsi="Arial Unicode MS"/>
          <w:b w:val="1"/>
          <w:rtl w:val="0"/>
        </w:rPr>
        <w:t xml:space="preserve">「9割の男が変われない真の理由と、美女にアプローチできるようになる『けいじ式マインド理論』」</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第5話のロードマップを手に入れたことで、</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あなたは成功への「地図」を手に入れました。</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あとは、その地図に沿って行動するだけ。</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ただし！！！</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おそらく、ここからが一番の壁になります。</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「いざ美女を目の前にすると、怖くて声がかけられない」</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「告白しようとしても、頭が真っ白になって動けない」</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実は、その恐怖や不安は、あなたの意志が弱いからではありません。</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実は、あなたの行動を全力で阻止しようとする、“真の敵”が存在するんです。</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この第6話では、その敵の正体を暴き、</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劣等感や恐怖心すらもあなたの“ガソリン”に変えてしまう、</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究極のマインド理論をお伝えします。</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もう、気合や根性論に頼るのはやめましょう。</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動画は【48時間限定公開】です。</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9">
      <w:pPr>
        <w:rPr/>
      </w:pPr>
      <w:ins w:author="YONE (neyo/consul)" w:id="25" w:date="2025-10-09T14:05:12Z">
        <w:r w:rsidDel="00000000" w:rsidR="00000000" w:rsidRPr="00000000">
          <w:fldChar w:fldCharType="begin"/>
        </w:r>
        <w:r w:rsidDel="00000000" w:rsidR="00000000" w:rsidRPr="00000000">
          <w:instrText xml:space="preserve">HYPERLINK "https://keijimiyadera.com/lp/clp/theonlyone-video-seis/"</w:instrText>
        </w:r>
        <w:r w:rsidDel="00000000" w:rsidR="00000000" w:rsidRPr="00000000">
          <w:fldChar w:fldCharType="separate"/>
        </w:r>
        <w:r w:rsidDel="00000000" w:rsidR="00000000" w:rsidRPr="00000000">
          <w:rPr>
            <w:color w:val="1155cc"/>
            <w:u w:val="single"/>
            <w:rtl w:val="0"/>
          </w:rPr>
          <w:t xml:space="preserve">https://keijimiyadera.com/lp/clp/theonlyone-video-seis/</w:t>
        </w:r>
        <w:r w:rsidDel="00000000" w:rsidR="00000000" w:rsidRPr="00000000">
          <w:fldChar w:fldCharType="end"/>
        </w:r>
      </w:ins>
      <w:del w:author="YONE (neyo/consul)" w:id="25" w:date="2025-10-09T14:05:12Z">
        <w:r w:rsidDel="00000000" w:rsidR="00000000" w:rsidRPr="00000000">
          <w:fldChar w:fldCharType="begin"/>
        </w:r>
        <w:r w:rsidDel="00000000" w:rsidR="00000000" w:rsidRPr="00000000">
          <w:delInstrText xml:space="preserve">HYPERLINK "https://keijimiyadera.com/lp/clp/theonlyone-video-seis/"</w:delInstrText>
        </w:r>
        <w:r w:rsidDel="00000000" w:rsidR="00000000" w:rsidRPr="00000000">
          <w:fldChar w:fldCharType="separate"/>
        </w:r>
        <w:r w:rsidDel="00000000" w:rsidR="00000000" w:rsidRPr="00000000">
          <w:rPr>
            <w:color w:val="1155cc"/>
            <w:u w:val="single"/>
            <w:rtl w:val="0"/>
          </w:rPr>
          <w:delText xml:space="preserve">https://〇〇〇（第6話URL）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【第22通｜5日後 22:00】</w:t>
      </w:r>
    </w:p>
    <w:p w:rsidR="00000000" w:rsidDel="00000000" w:rsidP="00000000" w:rsidRDefault="00000000" w:rsidRPr="00000000" w14:paraId="000002FD">
      <w:pPr>
        <w:rPr>
          <w:b w:val="1"/>
        </w:rPr>
      </w:pPr>
      <w:r w:rsidDel="00000000" w:rsidR="00000000" w:rsidRPr="00000000">
        <w:rPr>
          <w:rFonts w:ascii="Arial Unicode MS" w:cs="Arial Unicode MS" w:eastAsia="Arial Unicode MS" w:hAnsi="Arial Unicode MS"/>
          <w:b w:val="1"/>
          <w:rtl w:val="0"/>
        </w:rPr>
        <w:t xml:space="preserve">タイトル: 恋愛商材をたくさん買って勉強してるのに…彼女ができない真の理由</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「本や教材でたくさん勉強したのに、現実は何も変わらない…」</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「ノウハウはたくさん知ってるのに、なぜか行動できない…」</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あなたも、そんな「ノウハウコレクター」の状態に陥っていませんか？</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それは、あなたが悪いわけではありません。</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『わかる』ことと、『できる』ことの間には、</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あなたが思っている以上に、深くて暗い溝があるからです。</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そして、その溝の正体こそ、</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あなたを今の場所に縛り付けようとする</w:t>
      </w:r>
      <w:r w:rsidDel="00000000" w:rsidR="00000000" w:rsidRPr="00000000">
        <w:rPr>
          <w:rFonts w:ascii="Arial Unicode MS" w:cs="Arial Unicode MS" w:eastAsia="Arial Unicode MS" w:hAnsi="Arial Unicode MS"/>
          <w:b w:val="1"/>
          <w:rtl w:val="0"/>
        </w:rPr>
        <w:t xml:space="preserve">「現状維持バイアス」</w:t>
      </w:r>
      <w:r w:rsidDel="00000000" w:rsidR="00000000" w:rsidRPr="00000000">
        <w:rPr>
          <w:rFonts w:ascii="Arial Unicode MS" w:cs="Arial Unicode MS" w:eastAsia="Arial Unicode MS" w:hAnsi="Arial Unicode MS"/>
          <w:rtl w:val="0"/>
        </w:rPr>
        <w:t xml:space="preserve">という本能。</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つまり、いくら新しい知識（ノウハウ）を頭に入れても、</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この“心のブレーキ”を外さない限り、あなたは永遠に変わることができないんです。</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では、どうすればそのブレーキを外し、</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学んだことを行動に移せるようになるのか？</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その具体的な方法を、第6話の動画で徹底的に解説しています。</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「自分は行動力がない…」と悩んでいる人ほど、見てください。</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7">
      <w:pPr>
        <w:rPr/>
      </w:pPr>
      <w:ins w:author="YONE (neyo/consul)" w:id="26" w:date="2025-10-09T14:05:19Z">
        <w:r w:rsidDel="00000000" w:rsidR="00000000" w:rsidRPr="00000000">
          <w:fldChar w:fldCharType="begin"/>
        </w:r>
        <w:r w:rsidDel="00000000" w:rsidR="00000000" w:rsidRPr="00000000">
          <w:instrText xml:space="preserve">HYPERLINK "https://keijimiyadera.com/lp/clp/theonlyone-video-seis/"</w:instrText>
        </w:r>
        <w:r w:rsidDel="00000000" w:rsidR="00000000" w:rsidRPr="00000000">
          <w:fldChar w:fldCharType="separate"/>
        </w:r>
        <w:r w:rsidDel="00000000" w:rsidR="00000000" w:rsidRPr="00000000">
          <w:rPr>
            <w:color w:val="1155cc"/>
            <w:u w:val="single"/>
            <w:rtl w:val="0"/>
          </w:rPr>
          <w:t xml:space="preserve">https://keijimiyadera.com/lp/clp/theonlyone-video-seis/</w:t>
        </w:r>
        <w:r w:rsidDel="00000000" w:rsidR="00000000" w:rsidRPr="00000000">
          <w:fldChar w:fldCharType="end"/>
        </w:r>
      </w:ins>
      <w:del w:author="YONE (neyo/consul)" w:id="26" w:date="2025-10-09T14:05:19Z">
        <w:r w:rsidDel="00000000" w:rsidR="00000000" w:rsidRPr="00000000">
          <w:fldChar w:fldCharType="begin"/>
        </w:r>
        <w:r w:rsidDel="00000000" w:rsidR="00000000" w:rsidRPr="00000000">
          <w:delInstrText xml:space="preserve">HYPERLINK "https://keijimiyadera.com/lp/clp/theonlyone-video-seis/"</w:delInstrText>
        </w:r>
        <w:r w:rsidDel="00000000" w:rsidR="00000000" w:rsidRPr="00000000">
          <w:fldChar w:fldCharType="separate"/>
        </w:r>
        <w:r w:rsidDel="00000000" w:rsidR="00000000" w:rsidRPr="00000000">
          <w:rPr>
            <w:color w:val="1155cc"/>
            <w:u w:val="single"/>
            <w:rtl w:val="0"/>
          </w:rPr>
          <w:delText xml:space="preserve">https://〇〇〇（第6話URL）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【第23通｜6日後 7:03】</w:t>
      </w:r>
    </w:p>
    <w:p w:rsidR="00000000" w:rsidDel="00000000" w:rsidP="00000000" w:rsidRDefault="00000000" w:rsidRPr="00000000" w14:paraId="0000031B">
      <w:pPr>
        <w:rPr>
          <w:b w:val="1"/>
        </w:rPr>
      </w:pPr>
      <w:r w:rsidDel="00000000" w:rsidR="00000000" w:rsidRPr="00000000">
        <w:rPr>
          <w:rFonts w:ascii="Arial Unicode MS" w:cs="Arial Unicode MS" w:eastAsia="Arial Unicode MS" w:hAnsi="Arial Unicode MS"/>
          <w:b w:val="1"/>
          <w:rtl w:val="0"/>
        </w:rPr>
        <w:t xml:space="preserve">タイトル: なぜ、美女を前にすると“足が動かなく”なるのか？</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昨夜公開した第6話は、もうご覧になりましたか？</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街で好みの女性を見かけたとき、</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「声をかけたい…でも、もし断られたら…」</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そう思った瞬間、まるで足に重りがついたように動けなくなった経験、あなたにもありませんか？</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それは、あなたの心の中にある「コンフォートゾーン」が原因です。</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コンフォートゾーンとは、「自分が慣れ親しんだ居心地の良い領域」のこと。</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そして、人間の脳は、この“居心地の良い場所”から出ることを、</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本能的に「危険だ！」と判断し、強力な緊急ブレーキを踏むようにできているんです。</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「美人に声をかける」という行為は、まさにそのコンフォートゾーンの外側。</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だから、あなたの意志とは関係なく、脳が勝手に体をフリーズさせてしまうんですよね。</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第6話では、この脳の仕組みを逆手に取り、</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コンフォートゾーンを安全に、そして確実に広げていくための具体的なトレーニング方法について解説しています。</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これで、あなたも恐怖を感じずに行動できるようになります。</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5">
      <w:pPr>
        <w:rPr/>
      </w:pPr>
      <w:ins w:author="YONE (neyo/consul)" w:id="27" w:date="2025-10-09T14:05:25Z">
        <w:r w:rsidDel="00000000" w:rsidR="00000000" w:rsidRPr="00000000">
          <w:fldChar w:fldCharType="begin"/>
        </w:r>
        <w:r w:rsidDel="00000000" w:rsidR="00000000" w:rsidRPr="00000000">
          <w:instrText xml:space="preserve">HYPERLINK "https://keijimiyadera.com/lp/clp/theonlyone-video-seis/"</w:instrText>
        </w:r>
        <w:r w:rsidDel="00000000" w:rsidR="00000000" w:rsidRPr="00000000">
          <w:fldChar w:fldCharType="separate"/>
        </w:r>
        <w:r w:rsidDel="00000000" w:rsidR="00000000" w:rsidRPr="00000000">
          <w:rPr>
            <w:color w:val="1155cc"/>
            <w:u w:val="single"/>
            <w:rtl w:val="0"/>
          </w:rPr>
          <w:t xml:space="preserve">https://keijimiyadera.com/lp/clp/theonlyone-video-seis/</w:t>
        </w:r>
        <w:r w:rsidDel="00000000" w:rsidR="00000000" w:rsidRPr="00000000">
          <w:fldChar w:fldCharType="end"/>
        </w:r>
      </w:ins>
      <w:del w:author="YONE (neyo/consul)" w:id="27" w:date="2025-10-09T14:05:25Z">
        <w:r w:rsidDel="00000000" w:rsidR="00000000" w:rsidRPr="00000000">
          <w:fldChar w:fldCharType="begin"/>
        </w:r>
        <w:r w:rsidDel="00000000" w:rsidR="00000000" w:rsidRPr="00000000">
          <w:delInstrText xml:space="preserve">HYPERLINK "https://keijimiyadera.com/lp/clp/theonlyone-video-seis/"</w:delInstrText>
        </w:r>
        <w:r w:rsidDel="00000000" w:rsidR="00000000" w:rsidRPr="00000000">
          <w:fldChar w:fldCharType="separate"/>
        </w:r>
        <w:r w:rsidDel="00000000" w:rsidR="00000000" w:rsidRPr="00000000">
          <w:rPr>
            <w:color w:val="1155cc"/>
            <w:u w:val="single"/>
            <w:rtl w:val="0"/>
          </w:rPr>
          <w:delText xml:space="preserve">https://〇〇〇（第6話URL）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【第24通｜6日後 12:14】</w:t>
      </w:r>
    </w:p>
    <w:p w:rsidR="00000000" w:rsidDel="00000000" w:rsidP="00000000" w:rsidRDefault="00000000" w:rsidRPr="00000000" w14:paraId="0000033B">
      <w:pPr>
        <w:rPr>
          <w:b w:val="1"/>
        </w:rPr>
      </w:pPr>
      <w:r w:rsidDel="00000000" w:rsidR="00000000" w:rsidRPr="00000000">
        <w:rPr>
          <w:rFonts w:ascii="Arial Unicode MS" w:cs="Arial Unicode MS" w:eastAsia="Arial Unicode MS" w:hAnsi="Arial Unicode MS"/>
          <w:b w:val="1"/>
          <w:rtl w:val="0"/>
        </w:rPr>
        <w:t xml:space="preserve">タイトル: 某超有名アイドルの彼女をGETしたコンサル生の話</w:t>
      </w:r>
      <w:r w:rsidDel="00000000" w:rsidR="00000000" w:rsidRPr="00000000">
        <w:rPr>
          <w:rtl w:val="0"/>
        </w:rPr>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「本当に自分なんて変われるのかな…」</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そう不安に思っているあなたに、</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あるコンサル生の話をさせてください。</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彼は、マッチングアプリで1年間頑張っても、</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まったく出会えない30代後半の男性でした。</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commentRangeStart w:id="0"/>
      <w:r w:rsidDel="00000000" w:rsidR="00000000" w:rsidRPr="00000000">
        <w:rPr>
          <w:rFonts w:ascii="Arial Unicode MS" w:cs="Arial Unicode MS" w:eastAsia="Arial Unicode MS" w:hAnsi="Arial Unicode MS"/>
          <w:rtl w:val="0"/>
        </w:rPr>
        <w:t xml:space="preserve">しかし、僕の恋愛コンサルで教えていることを忠実に実践した結果、</w:t>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なんと、元々ファンだったという“超人気アイドルグループのメンバー”</w:t>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と付き合うことに成功したんです。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信じられないかもしれませんが、これはガチの実話です。</w:t>
      </w:r>
    </w:p>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彼が特別だったわけではありません。</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彼が成功した理由は、たった一つ。</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「環境の力」をうまく使ったからです。</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・プロの恋愛講師と一緒に戦略を立て、</w:t>
      </w:r>
    </w:p>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・同じ志を持つ仲間と切磋琢磨し、</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・日々の活動を報告することでサボれない状況を作り、</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・やるべきことをステップ化して、一つずつクリアしていく。</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第6話では、この「自分を変えるための環境」の具体的な作り方を、</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誰にでも実践できるように解説しています。</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あなたにも、彼と同じように人生を激変させるチャンスがあるんです。</w:t>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5B">
      <w:pPr>
        <w:rPr/>
      </w:pPr>
      <w:ins w:author="YONE (neyo/consul)" w:id="28" w:date="2025-10-09T14:05:32Z">
        <w:r w:rsidDel="00000000" w:rsidR="00000000" w:rsidRPr="00000000">
          <w:fldChar w:fldCharType="begin"/>
        </w:r>
        <w:r w:rsidDel="00000000" w:rsidR="00000000" w:rsidRPr="00000000">
          <w:instrText xml:space="preserve">HYPERLINK "https://keijimiyadera.com/lp/clp/theonlyone-video-seis/"</w:instrText>
        </w:r>
        <w:r w:rsidDel="00000000" w:rsidR="00000000" w:rsidRPr="00000000">
          <w:fldChar w:fldCharType="separate"/>
        </w:r>
        <w:r w:rsidDel="00000000" w:rsidR="00000000" w:rsidRPr="00000000">
          <w:rPr>
            <w:color w:val="1155cc"/>
            <w:u w:val="single"/>
            <w:rtl w:val="0"/>
          </w:rPr>
          <w:t xml:space="preserve">https://keijimiyadera.com/lp/clp/theonlyone-video-seis/</w:t>
        </w:r>
        <w:r w:rsidDel="00000000" w:rsidR="00000000" w:rsidRPr="00000000">
          <w:fldChar w:fldCharType="end"/>
        </w:r>
      </w:ins>
      <w:del w:author="YONE (neyo/consul)" w:id="28" w:date="2025-10-09T14:05:32Z">
        <w:r w:rsidDel="00000000" w:rsidR="00000000" w:rsidRPr="00000000">
          <w:fldChar w:fldCharType="begin"/>
        </w:r>
        <w:r w:rsidDel="00000000" w:rsidR="00000000" w:rsidRPr="00000000">
          <w:delInstrText xml:space="preserve">HYPERLINK "https://keijimiyadera.com/lp/clp/theonlyone-video-seis/"</w:delInstrText>
        </w:r>
        <w:r w:rsidDel="00000000" w:rsidR="00000000" w:rsidRPr="00000000">
          <w:fldChar w:fldCharType="separate"/>
        </w:r>
        <w:r w:rsidDel="00000000" w:rsidR="00000000" w:rsidRPr="00000000">
          <w:rPr>
            <w:color w:val="1155cc"/>
            <w:u w:val="single"/>
            <w:rtl w:val="0"/>
          </w:rPr>
          <w:delText xml:space="preserve">https://〇〇〇（第6話URL）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1"/>
        <w:jc w:val="center"/>
        <w:rPr/>
      </w:pPr>
      <w:bookmarkStart w:colFirst="0" w:colLast="0" w:name="_u6tolqb8wfgt" w:id="7"/>
      <w:bookmarkEnd w:id="7"/>
      <w:r w:rsidDel="00000000" w:rsidR="00000000" w:rsidRPr="00000000">
        <w:rPr>
          <w:b w:val="1"/>
          <w:sz w:val="32"/>
          <w:szCs w:val="32"/>
          <w:rtl w:val="0"/>
        </w:rPr>
        <w:t xml:space="preserve">動画第7️話公開</w:t>
      </w:r>
      <w:r w:rsidDel="00000000" w:rsidR="00000000" w:rsidRPr="00000000">
        <w:rPr>
          <w:rtl w:val="0"/>
        </w:rPr>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【第25通｜6日後 20:00】</w:t>
      </w:r>
    </w:p>
    <w:p w:rsidR="00000000" w:rsidDel="00000000" w:rsidP="00000000" w:rsidRDefault="00000000" w:rsidRPr="00000000" w14:paraId="00000360">
      <w:pPr>
        <w:rPr>
          <w:b w:val="1"/>
        </w:rPr>
      </w:pPr>
      <w:r w:rsidDel="00000000" w:rsidR="00000000" w:rsidRPr="00000000">
        <w:rPr>
          <w:rFonts w:ascii="Arial Unicode MS" w:cs="Arial Unicode MS" w:eastAsia="Arial Unicode MS" w:hAnsi="Arial Unicode MS"/>
          <w:b w:val="1"/>
          <w:rtl w:val="0"/>
        </w:rPr>
        <w:t xml:space="preserve">タイトル: 【最終話公開】本命女性と付き合う確率を100％にするたった1つの方法</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7日間にわたる講座も、いよいよ最終話を迎えました。</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ここまでついてきてくれて、本当にありがとうございます。</w:t>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最後の講義となる、第7話を公開しました。</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69">
      <w:pPr>
        <w:rPr/>
      </w:pPr>
      <w:ins w:author="YONE (neyo/consul)" w:id="29" w:date="2025-10-09T14:12:25Z">
        <w:r w:rsidDel="00000000" w:rsidR="00000000" w:rsidRPr="00000000">
          <w:fldChar w:fldCharType="begin"/>
        </w:r>
        <w:r w:rsidDel="00000000" w:rsidR="00000000" w:rsidRPr="00000000">
          <w:instrText xml:space="preserve">HYPERLINK "https://keijimiyadera.com/lp/clp/theonlyone-video-siete/"</w:instrText>
        </w:r>
        <w:r w:rsidDel="00000000" w:rsidR="00000000" w:rsidRPr="00000000">
          <w:fldChar w:fldCharType="separate"/>
        </w:r>
        <w:r w:rsidDel="00000000" w:rsidR="00000000" w:rsidRPr="00000000">
          <w:rPr>
            <w:color w:val="1155cc"/>
            <w:u w:val="single"/>
            <w:rtl w:val="0"/>
          </w:rPr>
          <w:t xml:space="preserve">https://keijimiyadera.com/lp/clp/theonlyone-video-siete/</w:t>
        </w:r>
        <w:r w:rsidDel="00000000" w:rsidR="00000000" w:rsidRPr="00000000">
          <w:fldChar w:fldCharType="end"/>
        </w:r>
      </w:ins>
      <w:del w:author="YONE (neyo/consul)" w:id="29" w:date="2025-10-09T14:12:25Z">
        <w:r w:rsidDel="00000000" w:rsidR="00000000" w:rsidRPr="00000000">
          <w:fldChar w:fldCharType="begin"/>
        </w:r>
        <w:r w:rsidDel="00000000" w:rsidR="00000000" w:rsidRPr="00000000">
          <w:delInstrText xml:space="preserve">HYPERLINK "https://keijimiyadera.com/lp/clp/theonlyone-video-siete/"</w:delInstrText>
        </w:r>
        <w:r w:rsidDel="00000000" w:rsidR="00000000" w:rsidRPr="00000000">
          <w:fldChar w:fldCharType="separate"/>
        </w:r>
        <w:r w:rsidDel="00000000" w:rsidR="00000000" w:rsidRPr="00000000">
          <w:rPr>
            <w:color w:val="1155cc"/>
            <w:u w:val="single"/>
            <w:rtl w:val="0"/>
          </w:rPr>
          <w:delText xml:space="preserve">https://〇〇〇（最終話URL）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今回のテーマは、</w:t>
      </w:r>
    </w:p>
    <w:p w:rsidR="00000000" w:rsidDel="00000000" w:rsidP="00000000" w:rsidRDefault="00000000" w:rsidRPr="00000000" w14:paraId="0000036C">
      <w:pPr>
        <w:rPr>
          <w:b w:val="1"/>
        </w:rPr>
      </w:pPr>
      <w:r w:rsidDel="00000000" w:rsidR="00000000" w:rsidRPr="00000000">
        <w:rPr>
          <w:rFonts w:ascii="Arial Unicode MS" w:cs="Arial Unicode MS" w:eastAsia="Arial Unicode MS" w:hAnsi="Arial Unicode MS"/>
          <w:b w:val="1"/>
          <w:rtl w:val="0"/>
        </w:rPr>
        <w:t xml:space="preserve">「本命女性と付き合う確率を100％にするたった1つの方法」</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ここまでの動画で、あなたは成功に必要な武器をほぼ全て手に入れました。</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あなたの恋愛は、いよいよ最終ステージです。</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ですが、最終ステージには“ラスボス”が登場します。</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その正体は、『失敗の無限地獄ループ』。</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一度このループにハマると、</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・メッセージが返ってこない</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・デートが2回目に繋がらない</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・なぜかいつも振られてしまう</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といった同じ失敗を、何年、何十年と無限に繰り返すことになり、</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あなたの自信と時間を根こそぎ奪っていきます。</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今回の最終話では、この『失敗の無限地獄ループ』を完全に消し去り、</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あなたが恋愛で100％成果を出すための、最終奥義をお伝えします。</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この旅を最後まで共にしてくれたあなたには、特別な贈り物も用意しているので、必ず最後まで見ていってください。</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4">
      <w:pPr>
        <w:rPr/>
      </w:pPr>
      <w:ins w:author="YONE (neyo/consul)" w:id="30" w:date="2025-10-09T14:12:31Z">
        <w:r w:rsidDel="00000000" w:rsidR="00000000" w:rsidRPr="00000000">
          <w:fldChar w:fldCharType="begin"/>
        </w:r>
        <w:r w:rsidDel="00000000" w:rsidR="00000000" w:rsidRPr="00000000">
          <w:instrText xml:space="preserve">HYPERLINK "https://keijimiyadera.com/lp/clp/theonlyone-video-siete/"</w:instrText>
        </w:r>
        <w:r w:rsidDel="00000000" w:rsidR="00000000" w:rsidRPr="00000000">
          <w:fldChar w:fldCharType="separate"/>
        </w:r>
        <w:r w:rsidDel="00000000" w:rsidR="00000000" w:rsidRPr="00000000">
          <w:rPr>
            <w:color w:val="1155cc"/>
            <w:u w:val="single"/>
            <w:rtl w:val="0"/>
          </w:rPr>
          <w:t xml:space="preserve">https://keijimiyadera.com/lp/clp/theonlyone-video-siete/</w:t>
        </w:r>
        <w:r w:rsidDel="00000000" w:rsidR="00000000" w:rsidRPr="00000000">
          <w:fldChar w:fldCharType="end"/>
        </w:r>
      </w:ins>
      <w:del w:author="YONE (neyo/consul)" w:id="30" w:date="2025-10-09T14:12:31Z">
        <w:r w:rsidDel="00000000" w:rsidR="00000000" w:rsidRPr="00000000">
          <w:fldChar w:fldCharType="begin"/>
        </w:r>
        <w:r w:rsidDel="00000000" w:rsidR="00000000" w:rsidRPr="00000000">
          <w:delInstrText xml:space="preserve">HYPERLINK "https://keijimiyadera.com/lp/clp/theonlyone-video-siete/"</w:delInstrText>
        </w:r>
        <w:r w:rsidDel="00000000" w:rsidR="00000000" w:rsidRPr="00000000">
          <w:fldChar w:fldCharType="separate"/>
        </w:r>
        <w:r w:rsidDel="00000000" w:rsidR="00000000" w:rsidRPr="00000000">
          <w:rPr>
            <w:color w:val="1155cc"/>
            <w:u w:val="single"/>
            <w:rtl w:val="0"/>
          </w:rPr>
          <w:delText xml:space="preserve">https://〇〇〇（最終話URL）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【第26通｜6日後 22:00】</w:t>
      </w:r>
    </w:p>
    <w:p w:rsidR="00000000" w:rsidDel="00000000" w:rsidP="00000000" w:rsidRDefault="00000000" w:rsidRPr="00000000" w14:paraId="00000388">
      <w:pPr>
        <w:rPr>
          <w:b w:val="1"/>
        </w:rPr>
      </w:pPr>
      <w:r w:rsidDel="00000000" w:rsidR="00000000" w:rsidRPr="00000000">
        <w:rPr>
          <w:rFonts w:ascii="Arial Unicode MS" w:cs="Arial Unicode MS" w:eastAsia="Arial Unicode MS" w:hAnsi="Arial Unicode MS"/>
          <w:b w:val="1"/>
          <w:rtl w:val="0"/>
        </w:rPr>
        <w:t xml:space="preserve">タイトル: 【悲報】頑張って行動しても9割は“失敗”します</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先ほど公開した最終話、早速見ていただけましたか？</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動画の冒頭で、僕は衝撃的な事実をお伝えしています。</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それは、</w:t>
      </w:r>
    </w:p>
    <w:p w:rsidR="00000000" w:rsidDel="00000000" w:rsidP="00000000" w:rsidRDefault="00000000" w:rsidRPr="00000000" w14:paraId="00000391">
      <w:pPr>
        <w:rPr>
          <w:b w:val="1"/>
        </w:rPr>
      </w:pPr>
      <w:r w:rsidDel="00000000" w:rsidR="00000000" w:rsidRPr="00000000">
        <w:rPr>
          <w:rFonts w:ascii="Arial Unicode MS" w:cs="Arial Unicode MS" w:eastAsia="Arial Unicode MS" w:hAnsi="Arial Unicode MS"/>
          <w:b w:val="1"/>
          <w:rtl w:val="0"/>
        </w:rPr>
        <w:t xml:space="preserve">“行動したうちの9割は失敗に終わる”</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メッセージを既読スルーされたり、</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デートをドタキャンされたり、</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告白して振られてしまったり…。</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あなたが「嫌だな」と思っているこれらの失敗を、</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完全に避けながら成功することは、残念ながらできません。</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「じゃあ、結局ダメじゃないか…」</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そう思ったかもしれませんが、大事なのはそこではありません。</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本当にやってはいけない、最も恐ろしいこと。</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それは、“失敗した原因がわからないまま、行動し続けてしまう”ことです。</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これでは、</w:t>
      </w:r>
      <w:r w:rsidDel="00000000" w:rsidR="00000000" w:rsidRPr="00000000">
        <w:rPr>
          <w:rFonts w:ascii="Arial Unicode MS" w:cs="Arial Unicode MS" w:eastAsia="Arial Unicode MS" w:hAnsi="Arial Unicode MS"/>
          <w:b w:val="1"/>
          <w:rtl w:val="0"/>
        </w:rPr>
        <w:t xml:space="preserve">永久に同じ失敗を繰り返す</w:t>
      </w:r>
      <w:r w:rsidDel="00000000" w:rsidR="00000000" w:rsidRPr="00000000">
        <w:rPr>
          <w:rFonts w:ascii="Arial Unicode MS" w:cs="Arial Unicode MS" w:eastAsia="Arial Unicode MS" w:hAnsi="Arial Unicode MS"/>
          <w:rtl w:val="0"/>
        </w:rPr>
        <w:t xml:space="preserve">だけ。</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最終話では、この負のループから抜け出すための、たった一つの解決策を提示しています。</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失敗を恐れている人こそ、必ず見てください。</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A6">
      <w:pPr>
        <w:rPr/>
      </w:pPr>
      <w:ins w:author="YONE (neyo/consul)" w:id="31" w:date="2025-10-09T14:12:37Z">
        <w:r w:rsidDel="00000000" w:rsidR="00000000" w:rsidRPr="00000000">
          <w:fldChar w:fldCharType="begin"/>
        </w:r>
        <w:r w:rsidDel="00000000" w:rsidR="00000000" w:rsidRPr="00000000">
          <w:instrText xml:space="preserve">HYPERLINK "https://keijimiyadera.com/lp/clp/theonlyone-video-siete/"</w:instrText>
        </w:r>
        <w:r w:rsidDel="00000000" w:rsidR="00000000" w:rsidRPr="00000000">
          <w:fldChar w:fldCharType="separate"/>
        </w:r>
        <w:r w:rsidDel="00000000" w:rsidR="00000000" w:rsidRPr="00000000">
          <w:rPr>
            <w:color w:val="1155cc"/>
            <w:u w:val="single"/>
            <w:rtl w:val="0"/>
          </w:rPr>
          <w:t xml:space="preserve">https://keijimiyadera.com/lp/clp/theonlyone-video-siete/</w:t>
        </w:r>
        <w:r w:rsidDel="00000000" w:rsidR="00000000" w:rsidRPr="00000000">
          <w:fldChar w:fldCharType="end"/>
        </w:r>
      </w:ins>
      <w:del w:author="YONE (neyo/consul)" w:id="31" w:date="2025-10-09T14:12:37Z">
        <w:r w:rsidDel="00000000" w:rsidR="00000000" w:rsidRPr="00000000">
          <w:fldChar w:fldCharType="begin"/>
        </w:r>
        <w:r w:rsidDel="00000000" w:rsidR="00000000" w:rsidRPr="00000000">
          <w:delInstrText xml:space="preserve">HYPERLINK "https://keijimiyadera.com/lp/clp/theonlyone-video-siete/"</w:delInstrText>
        </w:r>
        <w:r w:rsidDel="00000000" w:rsidR="00000000" w:rsidRPr="00000000">
          <w:fldChar w:fldCharType="separate"/>
        </w:r>
        <w:r w:rsidDel="00000000" w:rsidR="00000000" w:rsidRPr="00000000">
          <w:rPr>
            <w:color w:val="1155cc"/>
            <w:u w:val="single"/>
            <w:rtl w:val="0"/>
          </w:rPr>
          <w:delText xml:space="preserve">https://〇〇〇（最終話URL）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【第27通｜7日後 7:03】</w:t>
      </w:r>
    </w:p>
    <w:p w:rsidR="00000000" w:rsidDel="00000000" w:rsidP="00000000" w:rsidRDefault="00000000" w:rsidRPr="00000000" w14:paraId="000003AA">
      <w:pPr>
        <w:rPr>
          <w:b w:val="1"/>
        </w:rPr>
      </w:pPr>
      <w:r w:rsidDel="00000000" w:rsidR="00000000" w:rsidRPr="00000000">
        <w:rPr>
          <w:rFonts w:ascii="Arial Unicode MS" w:cs="Arial Unicode MS" w:eastAsia="Arial Unicode MS" w:hAnsi="Arial Unicode MS"/>
          <w:b w:val="1"/>
          <w:rtl w:val="0"/>
        </w:rPr>
        <w:t xml:space="preserve">タイトル: 【絶対やめて】モテる友人からアドバイスをもらっても彼女ができない理由</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あなたは恋愛で悩んだとき、</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周りのモテる友人や先輩に相談したことはありませんか？</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もしあるなら、今すぐやめてください。</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逆効果になる可能性が非常に高いです。</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なぜなら、彼らはいわゆる“天才”タイプだから。</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元々のセンスでモテてきたので、</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「なぜ、うまくいくのか？」を言語化して</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教えることができないんです。</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サッカーが上手い選手が、必ずしも良い指導者になれないのと同じですよね。</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あなたが本当に求めるべきは、単なる成功者ではありません。</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脳科学や心理学に基づき、誰にでも成功をもたらす</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“再現性”を持った「指導者」です。</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失敗の原因を正しくフィードバックしてもらい、改善していく。</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これこそが、最短で理想の彼女を作るための唯一の道です。</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最終話では、僕がなぜ「再現性」に徹底的にこだわるのか、</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その理由と、僕が提供する“本物の指導環境”について、すべてお話ししています。</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もう、間違ったアドバイスに振り回されるのは終わりにしましょう。</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A">
      <w:pPr>
        <w:rPr/>
      </w:pPr>
      <w:ins w:author="YONE (neyo/consul)" w:id="32" w:date="2025-10-09T14:12:44Z">
        <w:r w:rsidDel="00000000" w:rsidR="00000000" w:rsidRPr="00000000">
          <w:fldChar w:fldCharType="begin"/>
        </w:r>
        <w:r w:rsidDel="00000000" w:rsidR="00000000" w:rsidRPr="00000000">
          <w:instrText xml:space="preserve">HYPERLINK "https://keijimiyadera.com/lp/clp/theonlyone-video-siete/"</w:instrText>
        </w:r>
        <w:r w:rsidDel="00000000" w:rsidR="00000000" w:rsidRPr="00000000">
          <w:fldChar w:fldCharType="separate"/>
        </w:r>
        <w:r w:rsidDel="00000000" w:rsidR="00000000" w:rsidRPr="00000000">
          <w:rPr>
            <w:color w:val="1155cc"/>
            <w:u w:val="single"/>
            <w:rtl w:val="0"/>
          </w:rPr>
          <w:t xml:space="preserve">https://keijimiyadera.com/lp/clp/theonlyone-video-siete/</w:t>
        </w:r>
        <w:r w:rsidDel="00000000" w:rsidR="00000000" w:rsidRPr="00000000">
          <w:fldChar w:fldCharType="end"/>
        </w:r>
      </w:ins>
      <w:del w:author="YONE (neyo/consul)" w:id="32" w:date="2025-10-09T14:12:44Z">
        <w:r w:rsidDel="00000000" w:rsidR="00000000" w:rsidRPr="00000000">
          <w:fldChar w:fldCharType="begin"/>
        </w:r>
        <w:r w:rsidDel="00000000" w:rsidR="00000000" w:rsidRPr="00000000">
          <w:delInstrText xml:space="preserve">HYPERLINK "https://keijimiyadera.com/lp/clp/theonlyone-video-siete/"</w:delInstrText>
        </w:r>
        <w:r w:rsidDel="00000000" w:rsidR="00000000" w:rsidRPr="00000000">
          <w:fldChar w:fldCharType="separate"/>
        </w:r>
        <w:r w:rsidDel="00000000" w:rsidR="00000000" w:rsidRPr="00000000">
          <w:rPr>
            <w:color w:val="1155cc"/>
            <w:u w:val="single"/>
            <w:rtl w:val="0"/>
          </w:rPr>
          <w:delText xml:space="preserve">https://〇〇〇（最終話URL）</w:delText>
        </w:r>
        <w:r w:rsidDel="00000000" w:rsidR="00000000" w:rsidRPr="00000000">
          <w:fldChar w:fldCharType="end"/>
        </w:r>
      </w:del>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【第28通｜7日後 12:14】</w:t>
      </w:r>
    </w:p>
    <w:p w:rsidR="00000000" w:rsidDel="00000000" w:rsidP="00000000" w:rsidRDefault="00000000" w:rsidRPr="00000000" w14:paraId="000003CE">
      <w:pPr>
        <w:rPr>
          <w:b w:val="1"/>
        </w:rPr>
      </w:pPr>
      <w:r w:rsidDel="00000000" w:rsidR="00000000" w:rsidRPr="00000000">
        <w:rPr>
          <w:rFonts w:ascii="Arial Unicode MS" w:cs="Arial Unicode MS" w:eastAsia="Arial Unicode MS" w:hAnsi="Arial Unicode MS"/>
          <w:b w:val="1"/>
          <w:rtl w:val="0"/>
        </w:rPr>
        <w:t xml:space="preserve">タイトル: ここまで見てくれたあなただけに特別な案内をご用意しました。</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7日間にわたる動画講座を、</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ここまで真剣に観てくださり、本当にありがとうございます！</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その本気度と行動力があれば、あなたはもう、</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他の9割の男性とは全く次元の違うステージに来てると言っていいでしょう。</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そして今日、この旅を最後まで共にしてくれたあなただけに、</w:t>
      </w:r>
    </w:p>
    <w:p w:rsidR="00000000" w:rsidDel="00000000" w:rsidP="00000000" w:rsidRDefault="00000000" w:rsidRPr="00000000" w14:paraId="000003D9">
      <w:pPr>
        <w:rPr/>
      </w:pPr>
      <w:r w:rsidDel="00000000" w:rsidR="00000000" w:rsidRPr="00000000">
        <w:rPr>
          <w:rFonts w:ascii="Arial Unicode MS" w:cs="Arial Unicode MS" w:eastAsia="Arial Unicode MS" w:hAnsi="Arial Unicode MS"/>
          <w:rtl w:val="0"/>
        </w:rPr>
        <w:t xml:space="preserve">特別なご案内を用意しました。</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これまで学んできた、</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・唯一無二の魅力を構築する方法</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・出会いを量産する戦略</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・女性と深く繋がる会話術</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・挫折しないためのマインド理論</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・失敗を成功に変える最終奥義</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これら全てを、あなたの現実に落とし込み、</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“最初の一歩”を踏み出すための機会です。</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正直に言って、この案内を見逃すと、</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あなたはまた、何も変わらない日常に戻ってしまう可能性が高い。</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そうならないための、僕からの最後のプレゼントです。</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詳細は、【今夜20:00】に、このLINEでご案内します。</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あなたの人生が、今日、この瞬間から動き出すかもしれません。</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絶対に、見逃さないでください。</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1"/>
        <w:jc w:val="center"/>
        <w:rPr/>
      </w:pPr>
      <w:bookmarkStart w:colFirst="0" w:colLast="0" w:name="_7w0dl2ocna8z" w:id="8"/>
      <w:bookmarkEnd w:id="8"/>
      <w:r w:rsidDel="00000000" w:rsidR="00000000" w:rsidRPr="00000000">
        <w:rPr>
          <w:rFonts w:ascii="Arial Unicode MS" w:cs="Arial Unicode MS" w:eastAsia="Arial Unicode MS" w:hAnsi="Arial Unicode MS"/>
          <w:b w:val="1"/>
          <w:sz w:val="32"/>
          <w:szCs w:val="32"/>
          <w:rtl w:val="0"/>
        </w:rPr>
        <w:t xml:space="preserve">個別相談募集開始</w:t>
      </w:r>
      <w:r w:rsidDel="00000000" w:rsidR="00000000" w:rsidRPr="00000000">
        <w:rPr>
          <w:rtl w:val="0"/>
        </w:rPr>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【第29通｜7日後 20:00】</w:t>
      </w:r>
    </w:p>
    <w:p w:rsidR="00000000" w:rsidDel="00000000" w:rsidP="00000000" w:rsidRDefault="00000000" w:rsidRPr="00000000" w14:paraId="000003F4">
      <w:pPr>
        <w:rPr>
          <w:b w:val="1"/>
        </w:rPr>
      </w:pPr>
      <w:r w:rsidDel="00000000" w:rsidR="00000000" w:rsidRPr="00000000">
        <w:rPr>
          <w:rFonts w:ascii="Arial Unicode MS" w:cs="Arial Unicode MS" w:eastAsia="Arial Unicode MS" w:hAnsi="Arial Unicode MS"/>
          <w:b w:val="1"/>
          <w:rtl w:val="0"/>
        </w:rPr>
        <w:t xml:space="preserve">タイトル: あなただけの恋愛戦略を一緒に作りませんか？</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7日間の講座、最後までご覧いただき、本当にありがとうございました。</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いよいよ、あなたへの“特別な贈り物”のご案内です。</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これまで学んだことの全てを、あなたの現実に変えるための、</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b w:val="1"/>
        </w:rPr>
      </w:pPr>
      <w:r w:rsidDel="00000000" w:rsidR="00000000" w:rsidRPr="00000000">
        <w:rPr>
          <w:rFonts w:ascii="Arial Unicode MS" w:cs="Arial Unicode MS" w:eastAsia="Arial Unicode MS" w:hAnsi="Arial Unicode MS"/>
          <w:b w:val="1"/>
          <w:rtl w:val="0"/>
        </w:rPr>
        <w:t xml:space="preserve">マンツーマンZoom勉強会</w:t>
      </w:r>
    </w:p>
    <w:p w:rsidR="00000000" w:rsidDel="00000000" w:rsidP="00000000" w:rsidRDefault="00000000" w:rsidRPr="00000000" w14:paraId="000003FF">
      <w:pPr>
        <w:rPr>
          <w:b w:val="1"/>
        </w:rPr>
      </w:pPr>
      <w:r w:rsidDel="00000000" w:rsidR="00000000" w:rsidRPr="00000000">
        <w:rPr>
          <w:rFonts w:ascii="Arial Unicode MS" w:cs="Arial Unicode MS" w:eastAsia="Arial Unicode MS" w:hAnsi="Arial Unicode MS"/>
          <w:b w:val="1"/>
          <w:rtl w:val="0"/>
        </w:rPr>
        <w:t xml:space="preserve">『恋愛戦略ロードマップ作成会』</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の参加募集を、ただ今より開始します。</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正直、どれだけノウハウを学んでも、</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あなたの年齢、住んでる場所、性格、恋愛経験によって、</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とるべき戦略は全く変わってきます。</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ここを間違えると、あなたの努力はすべて無駄になってしまう。</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だからこそ、この会では、</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✅あなたの現在の恋愛における課題を徹底的に分析し、</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✅あなただけの“唯一無二の魅力”を言語化し、</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✅理想の彼女を作るための、あなた専用の行動プラン</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を、一緒に設計していきます。</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この7日間の講座を最後まで見てくれたあなたに、</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本気で結果を出してほしい。</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その想いから、今回は【期間限定で無料】とさせていただきます。</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ただし、毎回、この案内をすると応募が殺到し、</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すぐに枠が埋まってしまいます。</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なので、本気で人生を変えたい、という方だけ、</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今すぐ下のリンクからお申し込みください。</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C">
      <w:pPr>
        <w:rPr/>
      </w:pPr>
      <w:hyperlink r:id="rId7">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あなたと直接お話しできるのを楽しみにしています。</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【第30通｜7日後 22:02】</w:t>
      </w:r>
    </w:p>
    <w:p w:rsidR="00000000" w:rsidDel="00000000" w:rsidP="00000000" w:rsidRDefault="00000000" w:rsidRPr="00000000" w14:paraId="00000422">
      <w:pPr>
        <w:rPr>
          <w:b w:val="1"/>
        </w:rPr>
      </w:pPr>
      <w:r w:rsidDel="00000000" w:rsidR="00000000" w:rsidRPr="00000000">
        <w:rPr>
          <w:rFonts w:ascii="Arial Unicode MS" w:cs="Arial Unicode MS" w:eastAsia="Arial Unicode MS" w:hAnsi="Arial Unicode MS"/>
          <w:b w:val="1"/>
          <w:rtl w:val="0"/>
        </w:rPr>
        <w:t xml:space="preserve">タイトル: すでにお申し込みが続々と来てます…</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先ほどご案内した『恋愛戦略ロードマップ作成会』ですが、</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募集開始からわずか2時間で、すでにお申し込みが続々と来ています…！</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本当にありがとうございます。</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やはり、本気で変わりたいと思っている方が</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こんなにも多くいらっしゃったんだと、僕も身が引き締まる思いです。</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今回の参加枠には限りがあるため、</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正直、このペースだと早期に募集を締め切る可能性が高いです。</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「どうしようかな…」</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もし、あなたがそう迷っているなら、このチャンスを逃さないでください。</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人生を変えるのは、いつだってほんの少しの勇気と、一瞬の決断です。</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あなたのその一歩を、僕は全力でサポートします。</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37">
      <w:pPr>
        <w:rPr/>
      </w:pPr>
      <w:hyperlink r:id="rId8">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【第31通｜8日後 7:03】</w:t>
      </w:r>
    </w:p>
    <w:p w:rsidR="00000000" w:rsidDel="00000000" w:rsidP="00000000" w:rsidRDefault="00000000" w:rsidRPr="00000000" w14:paraId="0000043B">
      <w:pPr>
        <w:rPr>
          <w:b w:val="1"/>
        </w:rPr>
      </w:pPr>
      <w:r w:rsidDel="00000000" w:rsidR="00000000" w:rsidRPr="00000000">
        <w:rPr>
          <w:rFonts w:ascii="Arial Unicode MS" w:cs="Arial Unicode MS" w:eastAsia="Arial Unicode MS" w:hAnsi="Arial Unicode MS"/>
          <w:b w:val="1"/>
          <w:rtl w:val="0"/>
        </w:rPr>
        <w:t xml:space="preserve">タイトル: 「自分なんかが理想の彼女できるのかな…」と思っている君へ</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「自分なんかが参加してもいいのかな…」</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「どうせ俺なんて、変われないんじゃないか…」</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そう思って、申し込みボタンの前で指が止まってしまっている君へ、</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伝えたいことがあります。</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この『恋愛戦略ロードマップ作成会』は、</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完璧な人や、自信満々な人のための場所ではありません。</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むしろ、</w:t>
      </w:r>
    </w:p>
    <w:p w:rsidR="00000000" w:rsidDel="00000000" w:rsidP="00000000" w:rsidRDefault="00000000" w:rsidRPr="00000000" w14:paraId="00000449">
      <w:pPr>
        <w:rPr/>
      </w:pPr>
      <w:r w:rsidDel="00000000" w:rsidR="00000000" w:rsidRPr="00000000">
        <w:rPr>
          <w:rtl w:val="0"/>
        </w:rPr>
        <w:t xml:space="preserve">✔︎自分に自信がない</w:t>
      </w:r>
    </w:p>
    <w:p w:rsidR="00000000" w:rsidDel="00000000" w:rsidP="00000000" w:rsidRDefault="00000000" w:rsidRPr="00000000" w14:paraId="0000044A">
      <w:pPr>
        <w:rPr/>
      </w:pPr>
      <w:r w:rsidDel="00000000" w:rsidR="00000000" w:rsidRPr="00000000">
        <w:rPr>
          <w:rtl w:val="0"/>
        </w:rPr>
        <w:t xml:space="preserve">✔︎何度も失敗してきて、心が折れそうだ</w:t>
      </w:r>
    </w:p>
    <w:p w:rsidR="00000000" w:rsidDel="00000000" w:rsidP="00000000" w:rsidRDefault="00000000" w:rsidRPr="00000000" w14:paraId="0000044B">
      <w:pPr>
        <w:rPr/>
      </w:pPr>
      <w:r w:rsidDel="00000000" w:rsidR="00000000" w:rsidRPr="00000000">
        <w:rPr>
          <w:rtl w:val="0"/>
        </w:rPr>
        <w:t xml:space="preserve">✔︎自分だけが取り残されている気がする</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そんな気持ちを抱えている、“今の君”にこそ来てほしいんです。</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僕がこれまで見てきた中で、本当に人生を大きく変えてきた人たちは、みんなそうでした。</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自信なんて、なくて当たり前。</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その不安な気持ちごと、僕にぶつけにきてください。</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君が参加してくれるのを、待っています。</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56">
      <w:pPr>
        <w:rPr/>
      </w:pPr>
      <w:hyperlink r:id="rId9">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【第32通｜8日後 12:14】</w:t>
      </w:r>
    </w:p>
    <w:p w:rsidR="00000000" w:rsidDel="00000000" w:rsidP="00000000" w:rsidRDefault="00000000" w:rsidRPr="00000000" w14:paraId="0000045A">
      <w:pPr>
        <w:rPr>
          <w:b w:val="1"/>
        </w:rPr>
      </w:pPr>
      <w:r w:rsidDel="00000000" w:rsidR="00000000" w:rsidRPr="00000000">
        <w:rPr>
          <w:rFonts w:ascii="Arial Unicode MS" w:cs="Arial Unicode MS" w:eastAsia="Arial Unicode MS" w:hAnsi="Arial Unicode MS"/>
          <w:b w:val="1"/>
          <w:rtl w:val="0"/>
        </w:rPr>
        <w:t xml:space="preserve">タイトル: 「こんなの相談していいのかな…」と迷っている君へ</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「こんな初歩的なことを相談して、呆れられないかな…」</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「何か無理に売り込まれたりしないかな…」</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そんなふうに、相談すること自体をためらっていませんか？</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もしそうなら、安心してください。</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僕の答えは、「もちろん、大丈夫です」。</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このロードマップ作成会は、あなたに無理な決断を迫る場ではありません。</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あなたの言葉を否定することも、一切ありません。</w:t>
      </w:r>
    </w:p>
    <w:p w:rsidR="00000000" w:rsidDel="00000000" w:rsidP="00000000" w:rsidRDefault="00000000" w:rsidRPr="00000000" w14:paraId="00000468">
      <w:pPr>
        <w:rPr/>
      </w:pPr>
      <w:r w:rsidDel="00000000" w:rsidR="00000000" w:rsidRPr="00000000">
        <w:rPr>
          <w:rtl w:val="0"/>
        </w:rPr>
        <w:t xml:space="preserve">✔︎まずは、自分の状況を客観的に知りたい</w:t>
      </w:r>
    </w:p>
    <w:p w:rsidR="00000000" w:rsidDel="00000000" w:rsidP="00000000" w:rsidRDefault="00000000" w:rsidRPr="00000000" w14:paraId="00000469">
      <w:pPr>
        <w:rPr/>
      </w:pPr>
      <w:r w:rsidDel="00000000" w:rsidR="00000000" w:rsidRPr="00000000">
        <w:rPr>
          <w:rtl w:val="0"/>
        </w:rPr>
        <w:t xml:space="preserve">✔︎自分に何が合っているのか、話を聞いてみたい</w:t>
      </w:r>
    </w:p>
    <w:p w:rsidR="00000000" w:rsidDel="00000000" w:rsidP="00000000" w:rsidRDefault="00000000" w:rsidRPr="00000000" w14:paraId="0000046A">
      <w:pPr>
        <w:rPr/>
      </w:pPr>
      <w:r w:rsidDel="00000000" w:rsidR="00000000" w:rsidRPr="00000000">
        <w:rPr>
          <w:rtl w:val="0"/>
        </w:rPr>
        <w:t xml:space="preserve">✔︎けいじがどんな人間なのか、一度話してみたい</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そんな気持ちでのご参加で、まったく問題ありません。</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むしろ、そういう方のほうが、素直に自分と向き合えて、着実に変わっていくことが多いんですよね。</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なので、肩の力を抜いて、</w:t>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気軽な気持ちで、僕とお話ししにきてください。</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2">
      <w:pPr>
        <w:rPr/>
      </w:pPr>
      <w:hyperlink r:id="rId10">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【第33通｜8日後 20:00】</w:t>
      </w:r>
    </w:p>
    <w:p w:rsidR="00000000" w:rsidDel="00000000" w:rsidP="00000000" w:rsidRDefault="00000000" w:rsidRPr="00000000" w14:paraId="00000476">
      <w:pPr>
        <w:rPr>
          <w:b w:val="1"/>
        </w:rPr>
      </w:pPr>
      <w:r w:rsidDel="00000000" w:rsidR="00000000" w:rsidRPr="00000000">
        <w:rPr>
          <w:rFonts w:ascii="Arial Unicode MS" w:cs="Arial Unicode MS" w:eastAsia="Arial Unicode MS" w:hAnsi="Arial Unicode MS"/>
          <w:b w:val="1"/>
          <w:rtl w:val="0"/>
        </w:rPr>
        <w:t xml:space="preserve">タイトル: もういい加減、「来年こそは本命彼女を作る」に終止符を打ちませんか？</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『恋愛戦略ロードマップ作成会』の募集は、</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【残り24時間】で、完全に締め切りとなります。</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あなたは、これまで何度、</w:t>
      </w:r>
    </w:p>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「来年こそは彼女を作るぞ」</w:t>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と目標を立てては、何も変わらないまま1年を終えてきましたか？</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その原因は、あなたのやる気がないからではありません。</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“正しい戦略”と“最初の一歩を踏み出す環境”がなかった、ただそれだけです。</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その全てが、今、あなたの目の前にあります。</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「今の自分のままでいい」と思うなら、何も変える必要はありません。</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でももし、心のどこかで、</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「今年こそ、本気で自分を変えたい」</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「心から愛せる女性と、幸せな人生を送りたい」</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そう思うなら、、、</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この24時間が、あなたの人生を変える最後のチャンスです。</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8E">
      <w:pPr>
        <w:rPr/>
      </w:pPr>
      <w:hyperlink r:id="rId11">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1"/>
        <w:jc w:val="center"/>
        <w:rPr/>
      </w:pPr>
      <w:bookmarkStart w:colFirst="0" w:colLast="0" w:name="_gi65qmfx4fs" w:id="9"/>
      <w:bookmarkEnd w:id="9"/>
      <w:r w:rsidDel="00000000" w:rsidR="00000000" w:rsidRPr="00000000">
        <w:rPr>
          <w:rFonts w:ascii="Arial Unicode MS" w:cs="Arial Unicode MS" w:eastAsia="Arial Unicode MS" w:hAnsi="Arial Unicode MS"/>
          <w:b w:val="1"/>
          <w:sz w:val="32"/>
          <w:szCs w:val="32"/>
          <w:rtl w:val="0"/>
        </w:rPr>
        <w:t xml:space="preserve">募集最終日の追い込み</w:t>
      </w:r>
      <w:r w:rsidDel="00000000" w:rsidR="00000000" w:rsidRPr="00000000">
        <w:rPr>
          <w:rtl w:val="0"/>
        </w:rPr>
      </w:r>
    </w:p>
    <w:p w:rsidR="00000000" w:rsidDel="00000000" w:rsidP="00000000" w:rsidRDefault="00000000" w:rsidRPr="00000000" w14:paraId="00000493">
      <w:pPr>
        <w:rPr/>
      </w:pPr>
      <w:commentRangeStart w:id="1"/>
      <w:r w:rsidDel="00000000" w:rsidR="00000000" w:rsidRPr="00000000">
        <w:rPr>
          <w:rFonts w:ascii="Arial Unicode MS" w:cs="Arial Unicode MS" w:eastAsia="Arial Unicode MS" w:hAnsi="Arial Unicode MS"/>
          <w:rtl w:val="0"/>
        </w:rPr>
        <w:t xml:space="preserve">【第34通｜8日後 22:03】</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94">
      <w:pPr>
        <w:rPr>
          <w:b w:val="1"/>
        </w:rPr>
      </w:pPr>
      <w:r w:rsidDel="00000000" w:rsidR="00000000" w:rsidRPr="00000000">
        <w:rPr>
          <w:rFonts w:ascii="Arial Unicode MS" w:cs="Arial Unicode MS" w:eastAsia="Arial Unicode MS" w:hAnsi="Arial Unicode MS"/>
          <w:b w:val="1"/>
          <w:rtl w:val="0"/>
        </w:rPr>
        <w:t xml:space="preserve">タイトル: 「自信がない…」からこそ参加してください！</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「自信がついたら、申し込みます」</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もし、あなたがそう考えているなら、</w:t>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おそらく一生そのタイミングは来ません。</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なぜなら、自信というものは、</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行動した“後”に、じわじわと育っていくものだからです。</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「自信がないからやらない」という選択は、</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「自分は変わりません」と宣言しているのと同じなんですよね。</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僕がこれまで見てきた中で、本当に人生を変えてきた人たちは、</w:t>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みんな“自信がない状態”から、</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「不安だけど、絶対に自分を変えたい！！」</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その気持ち一つで、最初の一歩を踏み出しています。</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その一歩が、未来を変える始まりになったんです。</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完璧な準備なんていりません。</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「ほんの少しの勇気」だけ持って、</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飛び込んできてください。</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F">
      <w:pPr>
        <w:rPr/>
      </w:pPr>
      <w:hyperlink r:id="rId12">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【第35通｜9日後 7:00】</w:t>
      </w:r>
    </w:p>
    <w:p w:rsidR="00000000" w:rsidDel="00000000" w:rsidP="00000000" w:rsidRDefault="00000000" w:rsidRPr="00000000" w14:paraId="000004B3">
      <w:pPr>
        <w:rPr>
          <w:b w:val="1"/>
        </w:rPr>
      </w:pPr>
      <w:r w:rsidDel="00000000" w:rsidR="00000000" w:rsidRPr="00000000">
        <w:rPr>
          <w:rFonts w:ascii="Arial Unicode MS" w:cs="Arial Unicode MS" w:eastAsia="Arial Unicode MS" w:hAnsi="Arial Unicode MS"/>
          <w:b w:val="1"/>
          <w:rtl w:val="0"/>
        </w:rPr>
        <w:t xml:space="preserve">タイトル: 【残り16時間】このまま一生バカにされ続けて終わっていいんですか？</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『恋愛戦略ロードマップ作成会』の募集は、</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本日23:59で完全に締め切ります。</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少し厳しいことを言うかもしれませんが、</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あなたが行動しない限り、周りからの評価は変わりません。</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「お前に可愛い彼女なんてできるわけがない」</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「あの人は仕事はうまくいってるけど孤独で可哀想…」</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とバカにされ続ける人生。</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Fonts w:ascii="Arial Unicode MS" w:cs="Arial Unicode MS" w:eastAsia="Arial Unicode MS" w:hAnsi="Arial Unicode MS"/>
          <w:rtl w:val="0"/>
        </w:rPr>
        <w:t xml:space="preserve">悔しくないですか？</w:t>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その評価を、覆したくないですか？</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もう、そんな恋愛は今日で終わりにしましょう！</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本当に変わるためには、ノウハウを知るだけでなく、</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“具体的な行動を変えていく”必要があります。</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あなたの人生を、他人に決めさせてはいけない。</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自分の手で、未来を変えるための決断をしてください。</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C">
      <w:pPr>
        <w:rPr/>
      </w:pPr>
      <w:hyperlink r:id="rId13">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【第36通｜9日後 12:14】</w:t>
      </w:r>
    </w:p>
    <w:p w:rsidR="00000000" w:rsidDel="00000000" w:rsidP="00000000" w:rsidRDefault="00000000" w:rsidRPr="00000000" w14:paraId="000004D0">
      <w:pPr>
        <w:rPr>
          <w:b w:val="1"/>
        </w:rPr>
      </w:pPr>
      <w:r w:rsidDel="00000000" w:rsidR="00000000" w:rsidRPr="00000000">
        <w:rPr>
          <w:rFonts w:ascii="Arial Unicode MS" w:cs="Arial Unicode MS" w:eastAsia="Arial Unicode MS" w:hAnsi="Arial Unicode MS"/>
          <w:b w:val="1"/>
          <w:rtl w:val="0"/>
        </w:rPr>
        <w:t xml:space="preserve">タイトル: 「俺なんか…」と自己否定している君へ</w:t>
      </w:r>
    </w:p>
    <w:p w:rsidR="00000000" w:rsidDel="00000000" w:rsidP="00000000" w:rsidRDefault="00000000" w:rsidRPr="00000000" w14:paraId="000004D1">
      <w:pPr>
        <w:rPr>
          <w:b w:val="1"/>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「どうせ俺なんか、恋愛に向いてないんだ…」</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過去の失敗経験から、そんなふうに自分を責めてしまっていませんか？</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でも、それはあなたが悪いわけじゃない。</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本当に“向いてない”わけではないんです。</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ほとんどの人が、</w:t>
      </w:r>
    </w:p>
    <w:p w:rsidR="00000000" w:rsidDel="00000000" w:rsidP="00000000" w:rsidRDefault="00000000" w:rsidRPr="00000000" w14:paraId="000004DC">
      <w:pPr>
        <w:rPr/>
      </w:pPr>
      <w:r w:rsidDel="00000000" w:rsidR="00000000" w:rsidRPr="00000000">
        <w:rPr>
          <w:rtl w:val="0"/>
        </w:rPr>
        <w:t xml:space="preserve">✔︎ 自分の魅力の活かし方を知らないだけ</w:t>
      </w:r>
    </w:p>
    <w:p w:rsidR="00000000" w:rsidDel="00000000" w:rsidP="00000000" w:rsidRDefault="00000000" w:rsidRPr="00000000" w14:paraId="000004DD">
      <w:pPr>
        <w:rPr/>
      </w:pPr>
      <w:r w:rsidDel="00000000" w:rsidR="00000000" w:rsidRPr="00000000">
        <w:rPr>
          <w:rtl w:val="0"/>
        </w:rPr>
        <w:t xml:space="preserve">✔︎ 間違ったやり方を、ずっと頑張っていただけ</w:t>
      </w:r>
    </w:p>
    <w:p w:rsidR="00000000" w:rsidDel="00000000" w:rsidP="00000000" w:rsidRDefault="00000000" w:rsidRPr="00000000" w14:paraId="000004DE">
      <w:pPr>
        <w:rPr/>
      </w:pPr>
      <w:r w:rsidDel="00000000" w:rsidR="00000000" w:rsidRPr="00000000">
        <w:rPr>
          <w:rFonts w:ascii="Arial Unicode MS" w:cs="Arial Unicode MS" w:eastAsia="Arial Unicode MS" w:hAnsi="Arial Unicode MS"/>
          <w:rtl w:val="0"/>
        </w:rPr>
        <w:t xml:space="preserve">なんです。</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あなたの中には、まだ気づいていない魅力が必ず眠っています。</w:t>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ただそれが、女性に【伝わっていなかった】だけ。</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それを一緒に見つけて、言語化して、相手にちゃんと伝わるように整える。</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そのための場所が、『恋愛戦略ロードマップ作成会』です。</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あなたは、あなたが思っているよりも、ずっと価値のある人間です。</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自分を諦めないでください。</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EA">
      <w:pPr>
        <w:rPr/>
      </w:pPr>
      <w:hyperlink r:id="rId14">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【第37通｜9日後 20:00】</w:t>
      </w:r>
    </w:p>
    <w:p w:rsidR="00000000" w:rsidDel="00000000" w:rsidP="00000000" w:rsidRDefault="00000000" w:rsidRPr="00000000" w14:paraId="000004EE">
      <w:pPr>
        <w:rPr>
          <w:b w:val="1"/>
        </w:rPr>
      </w:pPr>
      <w:r w:rsidDel="00000000" w:rsidR="00000000" w:rsidRPr="00000000">
        <w:rPr>
          <w:rFonts w:ascii="Arial Unicode MS" w:cs="Arial Unicode MS" w:eastAsia="Arial Unicode MS" w:hAnsi="Arial Unicode MS"/>
          <w:b w:val="1"/>
          <w:rtl w:val="0"/>
        </w:rPr>
        <w:t xml:space="preserve">タイトル: 【残り3時間】何も考えずに飛び込んで来てください</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『恋愛戦略ロードマップ作成会』の受付は、</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【残り3時間】で、完全に終了します。</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ここまでLINEを読んでくれているあなたは、</w:t>
      </w:r>
    </w:p>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心のどこかで「変わりたい」と、強く思っているはずです。</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でも、頭で考えれば考えるほど、</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「失敗したらどうしよう…」</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「自分にできるだろうか…」</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と、不安が大きくなって動けなくなってしまうんですよね。</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だから、もう何も考えなくていい。</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自分の直感を信じて、飛び込んできてください。</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その一歩を踏み出す勇気さえあれば、</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あとは僕が、全力で引き上げます。</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あなたの人生を変える3時間です。</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05">
      <w:pPr>
        <w:rPr/>
      </w:pPr>
      <w:hyperlink r:id="rId15">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【第38通｜9日後 23:57】</w:t>
      </w:r>
    </w:p>
    <w:p w:rsidR="00000000" w:rsidDel="00000000" w:rsidP="00000000" w:rsidRDefault="00000000" w:rsidRPr="00000000" w14:paraId="00000509">
      <w:pPr>
        <w:rPr>
          <w:b w:val="1"/>
        </w:rPr>
      </w:pPr>
      <w:r w:rsidDel="00000000" w:rsidR="00000000" w:rsidRPr="00000000">
        <w:rPr>
          <w:rFonts w:ascii="Arial Unicode MS" w:cs="Arial Unicode MS" w:eastAsia="Arial Unicode MS" w:hAnsi="Arial Unicode MS"/>
          <w:b w:val="1"/>
          <w:rtl w:val="0"/>
        </w:rPr>
        <w:t xml:space="preserve">タイトル: 【最終通告】受付終了まで残り3分です</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【これで最後です】</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『恋愛戦略ロードマップ作成会』の申込受付は、</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あと3分で、完全に終了します。</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本当に、これが最後のご案内です。</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もう迷っている時間はありません。</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「参加しようと思ってたのに、気づいたら過ぎていた…」</w:t>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その後悔だけは、あなたにしてほしくありません。</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未来は、たった一つの選択で変わります。</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18">
      <w:pPr>
        <w:rPr/>
      </w:pPr>
      <w:hyperlink r:id="rId16">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この3分が、あなたの人生の分岐点になりますように。</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1"/>
        <w:jc w:val="center"/>
        <w:rPr/>
      </w:pPr>
      <w:bookmarkStart w:colFirst="0" w:colLast="0" w:name="_cw6tkqvixffo" w:id="10"/>
      <w:bookmarkEnd w:id="10"/>
      <w:r w:rsidDel="00000000" w:rsidR="00000000" w:rsidRPr="00000000">
        <w:rPr>
          <w:rFonts w:ascii="Arial Unicode MS" w:cs="Arial Unicode MS" w:eastAsia="Arial Unicode MS" w:hAnsi="Arial Unicode MS"/>
          <w:b w:val="1"/>
          <w:sz w:val="32"/>
          <w:szCs w:val="32"/>
          <w:rtl w:val="0"/>
        </w:rPr>
        <w:t xml:space="preserve">個別相談 再募集開始</w:t>
      </w:r>
      <w:r w:rsidDel="00000000" w:rsidR="00000000" w:rsidRPr="00000000">
        <w:rPr>
          <w:rtl w:val="0"/>
        </w:rPr>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【第39通｜11日後 19:03】</w:t>
      </w:r>
    </w:p>
    <w:p w:rsidR="00000000" w:rsidDel="00000000" w:rsidP="00000000" w:rsidRDefault="00000000" w:rsidRPr="00000000" w14:paraId="00000521">
      <w:pPr>
        <w:rPr>
          <w:b w:val="1"/>
        </w:rPr>
      </w:pPr>
      <w:r w:rsidDel="00000000" w:rsidR="00000000" w:rsidRPr="00000000">
        <w:rPr>
          <w:rFonts w:ascii="Arial Unicode MS" w:cs="Arial Unicode MS" w:eastAsia="Arial Unicode MS" w:hAnsi="Arial Unicode MS"/>
          <w:b w:val="1"/>
          <w:rtl w:val="0"/>
        </w:rPr>
        <w:t xml:space="preserve">タイトル: 【重要】多数の要望により再募集が決定しました</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先日、募集を終了した『恋愛戦略ロードマップ作成会』ですが、</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「仕事が忙しくてつい締切に間に合いませんでした…」</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「どうしても参加したいので、もう一度チャンスをください」</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といったメッセージを、僕の想像以上にいただきました。</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本気で変わりたいと思っている方をサポートしたいという想いから、</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急遽、【若干名のみ】の追加募集を決定しました。</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これが本当に、最後のチャンスとなります。</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前回、一歩を踏み出せなかった方は、この機会を絶対に逃さないでください。</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32">
      <w:pPr>
        <w:rPr/>
      </w:pPr>
      <w:hyperlink r:id="rId17">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【第40通｜12日後 20:02】</w:t>
      </w:r>
    </w:p>
    <w:p w:rsidR="00000000" w:rsidDel="00000000" w:rsidP="00000000" w:rsidRDefault="00000000" w:rsidRPr="00000000" w14:paraId="00000536">
      <w:pPr>
        <w:rPr>
          <w:b w:val="1"/>
        </w:rPr>
      </w:pPr>
      <w:r w:rsidDel="00000000" w:rsidR="00000000" w:rsidRPr="00000000">
        <w:rPr>
          <w:rFonts w:ascii="Arial Unicode MS" w:cs="Arial Unicode MS" w:eastAsia="Arial Unicode MS" w:hAnsi="Arial Unicode MS"/>
          <w:b w:val="1"/>
          <w:rtl w:val="0"/>
        </w:rPr>
        <w:t xml:space="preserve">タイトル: 【2日間限定】再視聴＆個別相談ラストチャンス</w:t>
      </w:r>
    </w:p>
    <w:p w:rsidR="00000000" w:rsidDel="00000000" w:rsidP="00000000" w:rsidRDefault="00000000" w:rsidRPr="00000000" w14:paraId="00000537">
      <w:pPr>
        <w:rPr>
          <w:b w:val="1"/>
        </w:rPr>
      </w:pPr>
      <w:r w:rsidDel="00000000" w:rsidR="00000000" w:rsidRPr="00000000">
        <w:rPr>
          <w:rtl w:val="0"/>
        </w:rPr>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昨日ご案内した追加募集ですが、</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「見逃していた動画をもう一度見たい」という声も多かったため、</w:t>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今回だけ特別に、全7話の動画講義も再公開しています。</w:t>
      </w:r>
    </w:p>
    <w:p w:rsidR="00000000" w:rsidDel="00000000" w:rsidP="00000000" w:rsidRDefault="00000000" w:rsidRPr="00000000" w14:paraId="0000053D">
      <w:pPr>
        <w:rPr/>
      </w:pPr>
      <w:hyperlink r:id="rId18">
        <w:r w:rsidDel="00000000" w:rsidR="00000000" w:rsidRPr="00000000">
          <w:rPr>
            <w:color w:val="1155cc"/>
            <w:u w:val="single"/>
            <w:rtl w:val="0"/>
          </w:rPr>
          <w:t xml:space="preserve">https://keijimiyadera.com/lp/clp/theonlyone-video-siete/</w:t>
        </w:r>
      </w:hyperlink>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◆動画の再視聴＆ロードマップ作成会の再募集は</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【明日、23:59で完全に終了】となります。</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もう一度、講義を見直した上で、</w:t>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「やっぱり変わりたい」「自分の戦略を一緒に作ってほしい」</w:t>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と感じた方は、こちらからお申し込みください。</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これがあなたの人生を変える、最後の切符です。</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8">
      <w:pPr>
        <w:rPr/>
      </w:pPr>
      <w:hyperlink r:id="rId19">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【第41通｜12日後 22:03】</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b w:val="1"/>
        </w:rPr>
      </w:pPr>
      <w:r w:rsidDel="00000000" w:rsidR="00000000" w:rsidRPr="00000000">
        <w:rPr>
          <w:rFonts w:ascii="Arial Unicode MS" w:cs="Arial Unicode MS" w:eastAsia="Arial Unicode MS" w:hAnsi="Arial Unicode MS"/>
          <w:b w:val="1"/>
          <w:rtl w:val="0"/>
        </w:rPr>
        <w:t xml:space="preserve">タイトル: 「迷ってるんですが…」という方へ</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再募集のご案内後、</w:t>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「気にはなっているんですが、まだ迷っていて…」</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という正直なメッセージもいただいています。</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その気持ち、痛いほどわかります。</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でも、知っていますか？</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実は、「迷っている」というのは、</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あなたの心が「変わりたい！」と叫んでいる、何よりの証拠なんです。</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本当にどうでもよければ、迷うことすらしませんからね。</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その心の声を、無視しないでほしい。</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迷いを持ったままで大丈夫です。その不安ごと、僕が受け止めます。</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聞くだけ・相談だけでもOKです。</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気軽な気持ちで、参加してみてください。</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3">
      <w:pPr>
        <w:rPr/>
      </w:pPr>
      <w:hyperlink r:id="rId20">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【第42通｜13日後 20:00】</w:t>
      </w:r>
    </w:p>
    <w:p w:rsidR="00000000" w:rsidDel="00000000" w:rsidP="00000000" w:rsidRDefault="00000000" w:rsidRPr="00000000" w14:paraId="00000567">
      <w:pPr>
        <w:rPr>
          <w:b w:val="1"/>
        </w:rPr>
      </w:pPr>
      <w:r w:rsidDel="00000000" w:rsidR="00000000" w:rsidRPr="00000000">
        <w:rPr>
          <w:rFonts w:ascii="Arial Unicode MS" w:cs="Arial Unicode MS" w:eastAsia="Arial Unicode MS" w:hAnsi="Arial Unicode MS"/>
          <w:b w:val="1"/>
          <w:rtl w:val="0"/>
        </w:rPr>
        <w:t xml:space="preserve">タイトル: このタイミングを逃すと、次は半年後です</w:t>
      </w:r>
    </w:p>
    <w:p w:rsidR="00000000" w:rsidDel="00000000" w:rsidP="00000000" w:rsidRDefault="00000000" w:rsidRPr="00000000" w14:paraId="00000568">
      <w:pPr>
        <w:rPr>
          <w:b w:val="1"/>
        </w:rPr>
      </w:pPr>
      <w:r w:rsidDel="00000000" w:rsidR="00000000" w:rsidRPr="00000000">
        <w:rPr>
          <w:rtl w:val="0"/>
        </w:rPr>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「今回も見送って、また次の機会にしようかな…」</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もし、あなたがそう考えているなら、お伝えしなければならないことがあります。</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今回の『恋愛戦略ロードマップ作成会』は、僕の時間の都合上、</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次に開催できるとしても、早くても【半年後】になります。</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半年後、あなたはどんな自分になっていたいですか？</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また同じように、一人で悩み続けている自分でいいんですか？</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それとも、半年後には、</w:t>
      </w:r>
    </w:p>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「あのとき行動して、本当によかった」</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と心から笑える自分でいたいですか？</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変化のタイミングは、“今”しかありません。</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未来の自分から感謝される決断をしてください。</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C">
      <w:pPr>
        <w:rPr/>
      </w:pPr>
      <w:hyperlink r:id="rId21">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【第43通｜13日後 22:14】</w:t>
      </w:r>
    </w:p>
    <w:p w:rsidR="00000000" w:rsidDel="00000000" w:rsidP="00000000" w:rsidRDefault="00000000" w:rsidRPr="00000000" w14:paraId="00000580">
      <w:pPr>
        <w:rPr>
          <w:b w:val="1"/>
        </w:rPr>
      </w:pPr>
      <w:r w:rsidDel="00000000" w:rsidR="00000000" w:rsidRPr="00000000">
        <w:rPr>
          <w:rFonts w:ascii="Arial Unicode MS" w:cs="Arial Unicode MS" w:eastAsia="Arial Unicode MS" w:hAnsi="Arial Unicode MS"/>
          <w:b w:val="1"/>
          <w:rtl w:val="0"/>
        </w:rPr>
        <w:t xml:space="preserve">タイトル: 【最終締切】これが本当に、本当に最後のご案内です</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【最終締切】</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このLINEが、あなたにとって本当に“最後のご案内”になります。</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『恋愛戦略ロードマップ作成会』の再募集受付は、</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【本日23:59】で、完全に、未来永劫、終了します。</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もう、“決断の先送り”は終わりにしませんか？</w:t>
      </w:r>
    </w:p>
    <w:p w:rsidR="00000000" w:rsidDel="00000000" w:rsidP="00000000" w:rsidRDefault="00000000" w:rsidRPr="00000000" w14:paraId="00000589">
      <w:pPr>
        <w:rPr/>
      </w:pPr>
      <w:r w:rsidDel="00000000" w:rsidR="00000000" w:rsidRPr="00000000">
        <w:rPr>
          <w:rFonts w:ascii="Arial Unicode MS" w:cs="Arial Unicode MS" w:eastAsia="Arial Unicode MS" w:hAnsi="Arial Unicode MS"/>
          <w:rtl w:val="0"/>
        </w:rPr>
        <w:t xml:space="preserve">今回参加した人は、半年後に“別人レベル”に変わっているでしょう。</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今回見送った人は、半年後もきっと“同じ悩み”を抱えています。</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あなたは、どちらの未来を選びますか？</w:t>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8F">
      <w:pPr>
        <w:rPr/>
      </w:pPr>
      <w:hyperlink r:id="rId22">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あなたの決断を、心から応援しています。</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pStyle w:val="Heading1"/>
        <w:rPr/>
      </w:pPr>
      <w:bookmarkStart w:colFirst="0" w:colLast="0" w:name="_9yz9gepyxubo" w:id="11"/>
      <w:bookmarkEnd w:id="11"/>
      <w:r w:rsidDel="00000000" w:rsidR="00000000" w:rsidRPr="00000000">
        <w:rPr>
          <w:rFonts w:ascii="Arial Unicode MS" w:cs="Arial Unicode MS" w:eastAsia="Arial Unicode MS" w:hAnsi="Arial Unicode MS"/>
          <w:rtl w:val="0"/>
        </w:rPr>
        <w:t xml:space="preserve">終了後の挨拶</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【第44通｜16日後 7:00】</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タイトル: 7日間の講座にお付き合いいただき、ありがとうございました！</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昨日をもちまして、</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『恋愛戦略ロードマップ作成会』の全日程の募集を、</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無事終了することができました。</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本当に、たくさんの方にご参加いただき、</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感謝の気持ちでいっぱいです。</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そして何より、この7日間の動画講座に、</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最後までお付き合いいただいたあなたに、</w:t>
      </w:r>
    </w:p>
    <w:p w:rsidR="00000000" w:rsidDel="00000000" w:rsidP="00000000" w:rsidRDefault="00000000" w:rsidRPr="00000000" w14:paraId="000005A4">
      <w:pPr>
        <w:rPr/>
      </w:pPr>
      <w:r w:rsidDel="00000000" w:rsidR="00000000" w:rsidRPr="00000000">
        <w:rPr>
          <w:rFonts w:ascii="Arial Unicode MS" w:cs="Arial Unicode MS" w:eastAsia="Arial Unicode MS" w:hAnsi="Arial Unicode MS"/>
          <w:rtl w:val="0"/>
        </w:rPr>
        <w:t xml:space="preserve">心から感謝を伝えたいです。</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本当にありがとうございました。</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このメールをここまで読んでくれているあなたは、</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間違いなく、現状を本気で変えたいという強い意志と、</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素直に行動する力を持っています。</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だから、絶対に大丈夫です！</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自信を持って、これからも一歩ずつ進んでいってください。</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そして、これはほんのささやかではありますが、</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最後までお付き合いいただいたあなたへの感謝の印として、</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特別なプレゼントをご用意しました。</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commentRangeStart w:id="2"/>
      <w:r w:rsidDel="00000000" w:rsidR="00000000" w:rsidRPr="00000000">
        <w:rPr>
          <w:rFonts w:ascii="Arial Unicode MS" w:cs="Arial Unicode MS" w:eastAsia="Arial Unicode MS" w:hAnsi="Arial Unicode MS"/>
          <w:rtl w:val="0"/>
        </w:rPr>
        <w:t xml:space="preserve">【プレゼント】“THE ONLY ONE”講座 全7話の講義動画＋書き起こしPDF</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いつでも復習できるように、今回の講義の全てをまとめてお受け取りいただけます。</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あなたにとって、一生使える恋愛のバイブルになるはずです。</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以下のリンクからプレゼント送付先のメールアドレスをご登録いただければ、すぐに受け取ることができます。</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BB">
      <w:pPr>
        <w:rPr/>
      </w:pPr>
      <w:hyperlink r:id="rId23">
        <w:r w:rsidDel="00000000" w:rsidR="00000000" w:rsidRPr="00000000">
          <w:rPr>
            <w:color w:val="1155cc"/>
            <w:u w:val="single"/>
            <w:rtl w:val="0"/>
          </w:rPr>
          <w:t xml:space="preserve">https://〇〇〇（プレゼント受取フォームURL）</w:t>
        </w:r>
      </w:hyperlink>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今後、よりクローズドで特別な情報は、</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そちらのメールでお送りしていく予定です。</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それでは、まずはプレゼントをお受け取りください。</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7日間、本当にありがとうございました。</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けいじ</w:t>
      </w:r>
    </w:p>
    <w:p w:rsidR="00000000" w:rsidDel="00000000" w:rsidP="00000000" w:rsidRDefault="00000000" w:rsidRPr="00000000" w14:paraId="000005C4">
      <w:pPr>
        <w:rPr/>
      </w:pPr>
      <w:r w:rsidDel="00000000" w:rsidR="00000000" w:rsidRPr="00000000">
        <w:rPr>
          <w:rtl w:val="0"/>
        </w:rPr>
      </w:r>
    </w:p>
    <w:sectPr>
      <w:headerReference r:id="rId24"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0" w:date="2025-08-07T13:08:56Z">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エビデンスを示す</w:t>
      </w:r>
    </w:p>
  </w:comment>
  <w:comment w:author="Arkadia株式会社" w:id="1" w:date="2025-08-07T13:39:40Z">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w:t>
      </w:r>
    </w:p>
  </w:comment>
  <w:comment w:author="Arkadia株式会社" w:id="2" w:date="2025-08-10T09:19:19Z">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要検討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eiry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eijimiyadera.com/lp/the-only-one-session-1/" TargetMode="External"/><Relationship Id="rId11" Type="http://schemas.openxmlformats.org/officeDocument/2006/relationships/hyperlink" Target="https://keijimiyadera.com/lp/the-only-one-session-1/" TargetMode="External"/><Relationship Id="rId22" Type="http://schemas.openxmlformats.org/officeDocument/2006/relationships/hyperlink" Target="https://keijimiyadera.com/lp/the-only-one-session-1/" TargetMode="External"/><Relationship Id="rId10" Type="http://schemas.openxmlformats.org/officeDocument/2006/relationships/hyperlink" Target="https://keijimiyadera.com/lp/the-only-one-session-1/" TargetMode="External"/><Relationship Id="rId21" Type="http://schemas.openxmlformats.org/officeDocument/2006/relationships/hyperlink" Target="https://keijimiyadera.com/lp/the-only-one-session-1/" TargetMode="External"/><Relationship Id="rId13" Type="http://schemas.openxmlformats.org/officeDocument/2006/relationships/hyperlink" Target="https://keijimiyadera.com/lp/the-only-one-session-1/" TargetMode="External"/><Relationship Id="rId24" Type="http://schemas.openxmlformats.org/officeDocument/2006/relationships/header" Target="header1.xml"/><Relationship Id="rId12" Type="http://schemas.openxmlformats.org/officeDocument/2006/relationships/hyperlink" Target="https://keijimiyadera.com/lp/the-only-one-session-1/"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eijimiyadera.com/lp/the-only-one-session-1/" TargetMode="External"/><Relationship Id="rId15" Type="http://schemas.openxmlformats.org/officeDocument/2006/relationships/hyperlink" Target="https://keijimiyadera.com/lp/the-only-one-session-1/" TargetMode="External"/><Relationship Id="rId14" Type="http://schemas.openxmlformats.org/officeDocument/2006/relationships/hyperlink" Target="https://keijimiyadera.com/lp/the-only-one-session-1/" TargetMode="External"/><Relationship Id="rId17" Type="http://schemas.openxmlformats.org/officeDocument/2006/relationships/hyperlink" Target="https://keijimiyadera.com/lp/the-only-one-session-1/" TargetMode="External"/><Relationship Id="rId16" Type="http://schemas.openxmlformats.org/officeDocument/2006/relationships/hyperlink" Target="https://keijimiyadera.com/lp/the-only-one-session-1/" TargetMode="External"/><Relationship Id="rId5" Type="http://schemas.openxmlformats.org/officeDocument/2006/relationships/numbering" Target="numbering.xml"/><Relationship Id="rId19" Type="http://schemas.openxmlformats.org/officeDocument/2006/relationships/hyperlink" Target="https://keijimiyadera.com/lp/the-only-one-session-1/" TargetMode="External"/><Relationship Id="rId6" Type="http://schemas.openxmlformats.org/officeDocument/2006/relationships/styles" Target="styles.xml"/><Relationship Id="rId18" Type="http://schemas.openxmlformats.org/officeDocument/2006/relationships/hyperlink" Target="https://keijimiyadera.com/lp/clp/theonlyone-video-siete/" TargetMode="External"/><Relationship Id="rId7" Type="http://schemas.openxmlformats.org/officeDocument/2006/relationships/hyperlink" Target="https://keijimiyadera.com/lp/the-only-one-session-1/" TargetMode="External"/><Relationship Id="rId8" Type="http://schemas.openxmlformats.org/officeDocument/2006/relationships/hyperlink" Target="https://keijimiyadera.com/lp/the-only-one-ses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